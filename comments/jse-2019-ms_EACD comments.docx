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CE3C02" w14:textId="77777777" w:rsidR="006B5248" w:rsidRDefault="00485BD6">
      <w:pPr>
        <w:pStyle w:val="Title"/>
      </w:pPr>
      <w:r>
        <w:t>Detect social media events through tweet content analysis</w:t>
      </w:r>
    </w:p>
    <w:p w14:paraId="27E0F93C" w14:textId="77777777" w:rsidR="006B5248" w:rsidRDefault="00485BD6">
      <w:pPr>
        <w:pStyle w:val="Author"/>
      </w:pPr>
      <w:r>
        <w:t>Frederick J. Boehm and Bret M. Hanlon</w:t>
      </w:r>
    </w:p>
    <w:p w14:paraId="7CC64AD6" w14:textId="77777777" w:rsidR="006B5248" w:rsidRDefault="00485BD6">
      <w:pPr>
        <w:pStyle w:val="Date"/>
      </w:pPr>
      <w:r>
        <w:t>June 15, 2020</w:t>
      </w:r>
    </w:p>
    <w:p w14:paraId="5E31DDFD" w14:textId="77777777" w:rsidR="006B5248" w:rsidRDefault="00485BD6">
      <w:pPr>
        <w:pStyle w:val="Heading1"/>
      </w:pPr>
      <w:bookmarkStart w:id="0" w:name="introduction"/>
      <w:r>
        <w:t>Introduction</w:t>
      </w:r>
      <w:bookmarkEnd w:id="0"/>
    </w:p>
    <w:p w14:paraId="3A1E22A1" w14:textId="77777777" w:rsidR="006B5248" w:rsidRDefault="00485BD6">
      <w:pPr>
        <w:pStyle w:val="FirstParagraph"/>
      </w:pPr>
      <w:r>
        <w:t xml:space="preserve">Twitter has profoundly changed how we communicate. In only 280 characters, users </w:t>
      </w:r>
      <w:ins w:id="1" w:author="Colby Davie, Elizabeth A. (Natural Sciences)" w:date="2020-05-05T17:35:00Z">
        <w:r w:rsidR="00C60CF4">
          <w:t xml:space="preserve">can instantly contribute to public </w:t>
        </w:r>
      </w:ins>
      <w:ins w:id="2" w:author="Colby Davie, Elizabeth A. (Natural Sciences)" w:date="2020-05-05T17:37:00Z">
        <w:r w:rsidR="00C60CF4">
          <w:t>conversations</w:t>
        </w:r>
      </w:ins>
      <w:ins w:id="3" w:author="Colby Davie, Elizabeth A. (Natural Sciences)" w:date="2020-05-05T17:35:00Z">
        <w:r w:rsidR="00C60CF4">
          <w:t xml:space="preserve"> </w:t>
        </w:r>
      </w:ins>
      <w:del w:id="4" w:author="Colby Davie, Elizabeth A. (Natural Sciences)" w:date="2020-05-05T17:35:00Z">
        <w:r w:rsidDel="00C60CF4">
          <w:delText>speak their piece</w:delText>
        </w:r>
      </w:del>
      <w:r>
        <w:t xml:space="preserve"> on politics, current events, sports, media, and many other topics. Recent development of accessible statistical methods for text analysis now enable mentors to use tweets as </w:t>
      </w:r>
      <w:ins w:id="5" w:author="Colby Davie, Elizabeth A. (Natural Sciences)" w:date="2020-05-05T17:38:00Z">
        <w:r w:rsidR="00C60CF4">
          <w:t xml:space="preserve">contemporary </w:t>
        </w:r>
      </w:ins>
      <w:r>
        <w:t>pedagogical tools in guiding undergraduate research projects.</w:t>
      </w:r>
    </w:p>
    <w:p w14:paraId="31234DA9" w14:textId="77777777" w:rsidR="006B5248" w:rsidDel="00C60CF4" w:rsidRDefault="00485BD6">
      <w:pPr>
        <w:pStyle w:val="BodyText"/>
        <w:rPr>
          <w:del w:id="6" w:author="Colby Davie, Elizabeth A. (Natural Sciences)" w:date="2020-05-05T17:44:00Z"/>
        </w:rPr>
      </w:pPr>
      <w:r>
        <w:t xml:space="preserve">Some social media data, including tweets from Twitter, </w:t>
      </w:r>
      <w:ins w:id="7" w:author="Colby Davie, Elizabeth A. (Natural Sciences)" w:date="2020-05-05T17:38:00Z">
        <w:r w:rsidR="00C60CF4">
          <w:t>are</w:t>
        </w:r>
      </w:ins>
      <w:del w:id="8" w:author="Colby Davie, Elizabeth A. (Natural Sciences)" w:date="2020-05-05T17:38:00Z">
        <w:r w:rsidDel="00C60CF4">
          <w:delText>is</w:delText>
        </w:r>
      </w:del>
      <w:r>
        <w:t xml:space="preserve"> available through website application product interfaces (APIs). </w:t>
      </w:r>
      <w:del w:id="9" w:author="Colby Davie, Elizabeth A. (Natural Sciences)" w:date="2020-05-05T17:39:00Z">
        <w:r w:rsidDel="00C60CF4">
          <w:delText xml:space="preserve">Twitter shares, via </w:delText>
        </w:r>
      </w:del>
      <w:ins w:id="10" w:author="Colby Davie, Elizabeth A. (Natural Sciences)" w:date="2020-05-05T17:39:00Z">
        <w:r w:rsidR="00C60CF4">
          <w:t xml:space="preserve">By way of </w:t>
        </w:r>
      </w:ins>
      <w:r>
        <w:t xml:space="preserve">a streaming API, </w:t>
      </w:r>
      <w:ins w:id="11" w:author="Colby Davie, Elizabeth A. (Natural Sciences)" w:date="2020-05-05T17:39:00Z">
        <w:r w:rsidR="00C60CF4">
          <w:t xml:space="preserve">Twitter shares </w:t>
        </w:r>
      </w:ins>
      <w:r>
        <w:t xml:space="preserve">a sample of approximately one percent of all tweets during an API query time period (“Sampled Stream,” n.d.). Any Twitter user can </w:t>
      </w:r>
      <w:ins w:id="12" w:author="Colby Davie, Elizabeth A. (Natural Sciences)" w:date="2020-05-05T17:42:00Z">
        <w:r w:rsidR="00C60CF4">
          <w:t xml:space="preserve">freely </w:t>
        </w:r>
      </w:ins>
      <w:r>
        <w:t>access this one percent sample</w:t>
      </w:r>
      <w:ins w:id="13" w:author="Colby Davie, Elizabeth A. (Natural Sciences)" w:date="2020-05-05T17:40:00Z">
        <w:r w:rsidR="00C60CF4">
          <w:t xml:space="preserve">, </w:t>
        </w:r>
      </w:ins>
      <w:ins w:id="14" w:author="Colby Davie, Elizabeth A. (Natural Sciences)" w:date="2020-05-05T17:43:00Z">
        <w:r w:rsidR="00C60CF4">
          <w:t>whereas</w:t>
        </w:r>
      </w:ins>
      <w:ins w:id="15" w:author="Colby Davie, Elizabeth A. (Natural Sciences)" w:date="2020-05-05T17:40:00Z">
        <w:r w:rsidR="00C60CF4">
          <w:t xml:space="preserve"> access to</w:t>
        </w:r>
      </w:ins>
      <w:ins w:id="16" w:author="Colby Davie, Elizabeth A. (Natural Sciences)" w:date="2020-05-05T17:41:00Z">
        <w:r w:rsidR="00C60CF4">
          <w:t xml:space="preserve"> a larger </w:t>
        </w:r>
      </w:ins>
      <w:ins w:id="17" w:author="Colby Davie, Elizabeth A. (Natural Sciences)" w:date="2020-05-05T17:42:00Z">
        <w:r w:rsidR="00C60CF4">
          <w:t xml:space="preserve">selection is available </w:t>
        </w:r>
      </w:ins>
      <w:ins w:id="18" w:author="Colby Davie, Elizabeth A. (Natural Sciences)" w:date="2020-05-05T17:44:00Z">
        <w:r w:rsidR="00C60CF4">
          <w:t>to researchers for a fee</w:t>
        </w:r>
      </w:ins>
      <w:del w:id="19" w:author="Colby Davie, Elizabeth A. (Natural Sciences)" w:date="2020-05-05T17:42:00Z">
        <w:r w:rsidDel="00C60CF4">
          <w:delText>. F</w:delText>
        </w:r>
      </w:del>
      <w:del w:id="20" w:author="Colby Davie, Elizabeth A. (Natural Sciences)" w:date="2020-05-05T17:44:00Z">
        <w:r w:rsidDel="00C60CF4">
          <w:delText>or a price, researchers can get access to larger tweet samples.</w:delText>
        </w:r>
      </w:del>
    </w:p>
    <w:p w14:paraId="326717B3" w14:textId="77777777" w:rsidR="006B5248" w:rsidRDefault="00485BD6">
      <w:pPr>
        <w:pStyle w:val="BodyText"/>
      </w:pPr>
      <w:del w:id="21" w:author="Colby Davie, Elizabeth A. (Natural Sciences)" w:date="2020-05-05T18:09:00Z">
        <w:r w:rsidDel="00EF755A">
          <w:delText xml:space="preserve">With </w:delText>
        </w:r>
      </w:del>
      <w:ins w:id="22" w:author="Colby Davie, Elizabeth A. (Natural Sciences)" w:date="2020-05-05T18:09:00Z">
        <w:r w:rsidR="00EF755A">
          <w:t xml:space="preserve">Using </w:t>
        </w:r>
      </w:ins>
      <w:r>
        <w:t xml:space="preserve">large collections of tweets, researchers have studied inference of relationships and social networks among Twitter users (Lin et al. 2011); authorship of specific tweets when multiple persons share a single account (Robinson 2016); and rhetoric in recruiting political supporters (Pelled et al. 2018; Wells et al. 2016). Recognizing the potential utility of tweets for data science research and teaching, we created a </w:t>
      </w:r>
      <w:commentRangeStart w:id="23"/>
      <w:r>
        <w:t xml:space="preserve">collection </w:t>
      </w:r>
      <w:commentRangeEnd w:id="23"/>
      <w:r w:rsidR="00EF755A">
        <w:rPr>
          <w:rStyle w:val="CommentReference"/>
        </w:rPr>
        <w:commentReference w:id="23"/>
      </w:r>
      <w:r>
        <w:t>of tweets over time by repeated querying of the Twitter streaming API.</w:t>
      </w:r>
    </w:p>
    <w:p w14:paraId="3804F68F" w14:textId="77777777" w:rsidR="006B5248" w:rsidDel="00EF755A" w:rsidRDefault="003176FE">
      <w:pPr>
        <w:pStyle w:val="BodyText"/>
        <w:rPr>
          <w:del w:id="24" w:author="Colby Davie, Elizabeth A. (Natural Sciences)" w:date="2020-05-05T18:06:00Z"/>
        </w:rPr>
      </w:pPr>
      <w:ins w:id="25" w:author="Colby Davie, Elizabeth A. (Natural Sciences)" w:date="2020-05-05T17:49:00Z">
        <w:r>
          <w:t>In line with recent calls for students to work with real data (</w:t>
        </w:r>
      </w:ins>
      <w:ins w:id="26" w:author="Colby Davie, Elizabeth A. (Natural Sciences)" w:date="2020-05-05T18:04:00Z">
        <w:r w:rsidR="00290C4B">
          <w:rPr>
            <w:b/>
            <w:bCs/>
          </w:rPr>
          <w:t xml:space="preserve">CITATION </w:t>
        </w:r>
      </w:ins>
      <w:ins w:id="27" w:author="Colby Davie, Elizabeth A. (Natural Sciences)" w:date="2020-05-05T17:49:00Z">
        <w:r>
          <w:t xml:space="preserve">Nolan and Temple Lang 2010), </w:t>
        </w:r>
      </w:ins>
      <w:del w:id="28" w:author="Colby Davie, Elizabeth A. (Natural Sciences)" w:date="2020-05-05T17:49:00Z">
        <w:r w:rsidR="00485BD6" w:rsidDel="003176FE">
          <w:delText>O</w:delText>
        </w:r>
      </w:del>
      <w:ins w:id="29" w:author="Colby Davie, Elizabeth A. (Natural Sciences)" w:date="2020-05-05T17:49:00Z">
        <w:r>
          <w:t>o</w:t>
        </w:r>
      </w:ins>
      <w:r w:rsidR="00485BD6">
        <w:t xml:space="preserve">ur collection of tweets </w:t>
      </w:r>
      <w:del w:id="30" w:author="Colby Davie, Elizabeth A. (Natural Sciences)" w:date="2020-05-05T17:49:00Z">
        <w:r w:rsidR="00485BD6" w:rsidDel="003176FE">
          <w:delText>over time</w:delText>
        </w:r>
      </w:del>
      <w:r w:rsidR="00485BD6">
        <w:t xml:space="preserve"> </w:t>
      </w:r>
      <w:ins w:id="31" w:author="Colby Davie, Elizabeth A. (Natural Sciences)" w:date="2020-05-05T18:04:00Z">
        <w:r w:rsidR="00290C4B">
          <w:t xml:space="preserve">has </w:t>
        </w:r>
      </w:ins>
      <w:r w:rsidR="00485BD6">
        <w:t xml:space="preserve">served as a valuable resource in our mentoring of undergraduate data science research. </w:t>
      </w:r>
      <w:del w:id="32" w:author="Colby Davie, Elizabeth A. (Natural Sciences)" w:date="2020-05-05T18:04:00Z">
        <w:r w:rsidR="00485BD6" w:rsidDel="00290C4B">
          <w:delText xml:space="preserve">Nolan and Temple Lang (2010) argue for students to work with real data. </w:delText>
        </w:r>
      </w:del>
      <w:r w:rsidR="00485BD6">
        <w:t xml:space="preserve">Working with real data allows students to develop </w:t>
      </w:r>
      <w:del w:id="33" w:author="Colby Davie, Elizabeth A. (Natural Sciences)" w:date="2020-05-05T17:47:00Z">
        <w:r w:rsidR="00485BD6" w:rsidDel="003176FE">
          <w:delText xml:space="preserve">skill </w:delText>
        </w:r>
      </w:del>
      <w:ins w:id="34" w:author="Colby Davie, Elizabeth A. (Natural Sciences)" w:date="2020-05-05T17:48:00Z">
        <w:r>
          <w:t>proficiency</w:t>
        </w:r>
      </w:ins>
      <w:ins w:id="35" w:author="Colby Davie, Elizabeth A. (Natural Sciences)" w:date="2020-05-05T17:47:00Z">
        <w:r>
          <w:t xml:space="preserve"> </w:t>
        </w:r>
      </w:ins>
      <w:r w:rsidR="00485BD6">
        <w:t xml:space="preserve">not only in statistical analysis, but also in related data science skills, including data transfer from online sources, data storage, and using data from multiple file formats. Collaboratively asking and addressing novel questions with our collection of tweets gave mentored students opportunities to develop </w:t>
      </w:r>
      <w:del w:id="36" w:author="Colby Davie, Elizabeth A. (Natural Sciences)" w:date="2020-05-05T17:48:00Z">
        <w:r w:rsidR="00485BD6" w:rsidDel="003176FE">
          <w:delText xml:space="preserve">skills </w:delText>
        </w:r>
      </w:del>
      <w:ins w:id="37" w:author="Colby Davie, Elizabeth A. (Natural Sciences)" w:date="2020-05-05T17:48:00Z">
        <w:r>
          <w:t xml:space="preserve">competency </w:t>
        </w:r>
      </w:ins>
      <w:r w:rsidR="00485BD6">
        <w:t>in all of these areas.</w:t>
      </w:r>
      <w:ins w:id="38" w:author="Colby Davie, Elizabeth A. (Natural Sciences)" w:date="2020-05-05T18:06:00Z">
        <w:r w:rsidR="00EF755A">
          <w:t xml:space="preserve"> </w:t>
        </w:r>
        <w:commentRangeStart w:id="39"/>
        <w:r w:rsidR="00EF755A">
          <w:t>Moreove</w:t>
        </w:r>
      </w:ins>
      <w:ins w:id="40" w:author="Colby Davie, Elizabeth A. (Natural Sciences)" w:date="2020-05-05T18:07:00Z">
        <w:r w:rsidR="00EF755A">
          <w:t>r</w:t>
        </w:r>
        <w:commentRangeEnd w:id="39"/>
        <w:r w:rsidR="00EF755A">
          <w:rPr>
            <w:rStyle w:val="CommentReference"/>
          </w:rPr>
          <w:commentReference w:id="39"/>
        </w:r>
      </w:ins>
      <w:ins w:id="42" w:author="Colby Davie, Elizabeth A. (Natural Sciences)" w:date="2020-05-05T18:06:00Z">
        <w:r w:rsidR="00EF755A">
          <w:t>,</w:t>
        </w:r>
      </w:ins>
    </w:p>
    <w:p w14:paraId="31739F32" w14:textId="77777777" w:rsidR="006B5248" w:rsidRDefault="00485BD6">
      <w:pPr>
        <w:pStyle w:val="BodyText"/>
      </w:pPr>
      <w:del w:id="43" w:author="Colby Davie, Elizabeth A. (Natural Sciences)" w:date="2020-05-05T18:06:00Z">
        <w:r w:rsidDel="00EF755A">
          <w:delText>M</w:delText>
        </w:r>
      </w:del>
      <w:ins w:id="44" w:author="Colby Davie, Elizabeth A. (Natural Sciences)" w:date="2020-05-05T18:06:00Z">
        <w:r w:rsidR="00EF755A">
          <w:t>m</w:t>
        </w:r>
      </w:ins>
      <w:r>
        <w:t>entoring in the work place and in higher education has many benefits, including improving</w:t>
      </w:r>
      <w:ins w:id="45" w:author="Colby Davie, Elizabeth A. (Natural Sciences)" w:date="2020-05-05T18:05:00Z">
        <w:r w:rsidR="00290C4B">
          <w:t xml:space="preserve"> students’</w:t>
        </w:r>
      </w:ins>
      <w:r>
        <w:t xml:space="preserve"> 1) </w:t>
      </w:r>
      <w:del w:id="46" w:author="Colby Davie, Elizabeth A. (Natural Sciences)" w:date="2020-05-05T18:05:00Z">
        <w:r w:rsidDel="00290C4B">
          <w:delText xml:space="preserve">students’ </w:delText>
        </w:r>
      </w:del>
      <w:r>
        <w:t>development as thinkers and scholars, 2) confidence in their own abilities, 3) integration into the campus community, and 4) interest in graduate training (Baker and Griffin 2010; Higgins and Kram 2001).</w:t>
      </w:r>
    </w:p>
    <w:p w14:paraId="3BAF1370" w14:textId="77777777" w:rsidR="006B5248" w:rsidDel="00EF755A" w:rsidRDefault="00485BD6">
      <w:pPr>
        <w:pStyle w:val="BodyText"/>
        <w:rPr>
          <w:del w:id="47" w:author="Colby Davie, Elizabeth A. (Natural Sciences)" w:date="2020-05-05T18:08:00Z"/>
        </w:rPr>
      </w:pPr>
      <w:r>
        <w:t xml:space="preserve">While our tweet collection enables us to address many possible research questions, the content of tweets over time particularly intrigued us. We hypothesized that high-profile </w:t>
      </w:r>
      <w:r>
        <w:lastRenderedPageBreak/>
        <w:t xml:space="preserve">social media events would generate </w:t>
      </w:r>
      <w:ins w:id="48" w:author="Colby Davie, Elizabeth A. (Natural Sciences)" w:date="2020-05-05T18:06:00Z">
        <w:r w:rsidR="00EF755A">
          <w:t>a large volume</w:t>
        </w:r>
      </w:ins>
      <w:del w:id="49" w:author="Colby Davie, Elizabeth A. (Natural Sciences)" w:date="2020-05-05T18:06:00Z">
        <w:r w:rsidDel="00EF755A">
          <w:delText>lots</w:delText>
        </w:r>
      </w:del>
      <w:r>
        <w:t xml:space="preserve"> of tweets, and that we</w:t>
      </w:r>
      <w:ins w:id="50" w:author="Colby Davie, Elizabeth A. (Natural Sciences)" w:date="2020-05-05T18:07:00Z">
        <w:r w:rsidR="00EF755A">
          <w:t xml:space="preserve"> would</w:t>
        </w:r>
      </w:ins>
      <w:del w:id="51" w:author="Colby Davie, Elizabeth A. (Natural Sciences)" w:date="2020-05-05T18:07:00Z">
        <w:r w:rsidDel="00EF755A">
          <w:delText>’d</w:delText>
        </w:r>
      </w:del>
      <w:r>
        <w:t xml:space="preserve"> detect social media events through changes in tweet topic content over time.</w:t>
      </w:r>
    </w:p>
    <w:p w14:paraId="46897419" w14:textId="77777777" w:rsidR="006B5248" w:rsidRDefault="00EF755A">
      <w:pPr>
        <w:pStyle w:val="BodyText"/>
      </w:pPr>
      <w:ins w:id="52" w:author="Colby Davie, Elizabeth A. (Natural Sciences)" w:date="2020-05-05T18:08:00Z">
        <w:r>
          <w:t xml:space="preserve"> </w:t>
        </w:r>
      </w:ins>
      <w:commentRangeStart w:id="53"/>
      <w:r w:rsidR="00485BD6">
        <w:t>We</w:t>
      </w:r>
      <w:commentRangeEnd w:id="53"/>
      <w:r>
        <w:rPr>
          <w:rStyle w:val="CommentReference"/>
        </w:rPr>
        <w:commentReference w:id="53"/>
      </w:r>
      <w:r w:rsidR="00485BD6">
        <w:t xml:space="preserve"> present below 1) an approach for collecting tweets in real time and 2) statistical methods for detecting social media events via latent Dirichlet allocation modeling of collections of tweets and 3) reflections on using this data set in research mentoring of undergraduate students.</w:t>
      </w:r>
    </w:p>
    <w:p w14:paraId="2237B6B4" w14:textId="77777777" w:rsidR="006B5248" w:rsidRDefault="00485BD6">
      <w:pPr>
        <w:pStyle w:val="Heading2"/>
      </w:pPr>
      <w:bookmarkStart w:id="54" w:name="methods"/>
      <w:r>
        <w:t>Methods</w:t>
      </w:r>
      <w:bookmarkEnd w:id="54"/>
    </w:p>
    <w:p w14:paraId="4E68E624" w14:textId="77777777" w:rsidR="006B5248" w:rsidRDefault="00485BD6">
      <w:pPr>
        <w:pStyle w:val="Heading3"/>
      </w:pPr>
      <w:bookmarkStart w:id="55" w:name="study-design"/>
      <w:r>
        <w:t>Study design</w:t>
      </w:r>
      <w:bookmarkEnd w:id="55"/>
    </w:p>
    <w:p w14:paraId="2951C93F" w14:textId="77777777" w:rsidR="006B5248" w:rsidRDefault="00485BD6">
      <w:pPr>
        <w:pStyle w:val="FirstParagraph"/>
      </w:pPr>
      <w:r>
        <w:t>We sought to validate our hypothesis that we could detect a major social media event by examining tweet topic content at distinct time periods. We chose the National Football League’s Super Bowl as a case study.</w:t>
      </w:r>
    </w:p>
    <w:p w14:paraId="41A24B61" w14:textId="77777777" w:rsidR="006B5248" w:rsidRDefault="00485BD6">
      <w:pPr>
        <w:pStyle w:val="BodyText"/>
      </w:pPr>
      <w:r>
        <w:t>As a proof of principle of our event detection strategy, we chose to examine tweets before, during, and after the National Football League’s 2015 Super Bowl. We fitted latent Dirichlet allocation models for each of five distinct one-hour time periods. The first period began approximately 48h before the Super Bowl halftime show. Subsequent time periods started at -24, 0, +24, and +48 hours after the approximate start time of the halftime show.</w:t>
      </w:r>
    </w:p>
    <w:p w14:paraId="0A32ABBF" w14:textId="77777777" w:rsidR="006B5248" w:rsidRDefault="00485BD6">
      <w:pPr>
        <w:pStyle w:val="BodyText"/>
      </w:pPr>
      <w:r>
        <w:t>We defined each time period to be a single corpus of tweets. We then fitted latent Dirichlet allocation models to each corpus.</w:t>
      </w:r>
    </w:p>
    <w:p w14:paraId="54F37A41" w14:textId="77777777" w:rsidR="006B5248" w:rsidRDefault="00485BD6">
      <w:pPr>
        <w:pStyle w:val="Heading3"/>
      </w:pPr>
      <w:bookmarkStart w:id="56" w:name="collecting-tweets-over-time"/>
      <w:r>
        <w:t>Collecting tweets over time</w:t>
      </w:r>
      <w:bookmarkEnd w:id="56"/>
    </w:p>
    <w:p w14:paraId="1BA5EE7A" w14:textId="77777777" w:rsidR="006B5248" w:rsidRDefault="00485BD6">
      <w:pPr>
        <w:pStyle w:val="FirstParagraph"/>
      </w:pPr>
      <w:r>
        <w:t xml:space="preserve">We include here instructions for creating a tweet collection. First, we created a new account on Twitter. With these user credentials, we used the R package </w:t>
      </w:r>
      <w:r>
        <w:rPr>
          <w:rStyle w:val="VerbatimChar"/>
        </w:rPr>
        <w:t>rtweet</w:t>
      </w:r>
      <w:r>
        <w:t xml:space="preserve"> to query the API. Because we work on computers with linux operating systems, we use the linux software </w:t>
      </w:r>
      <w:r>
        <w:rPr>
          <w:rStyle w:val="VerbatimChar"/>
        </w:rPr>
        <w:t>crontab</w:t>
      </w:r>
      <w:r>
        <w:t xml:space="preserve"> to repeatedly execute R code to submit API queries. Each query lasts a user-specified duration. We time the API queries so that there is no time lag between queries. We store API query results in their native JSON format. The R package </w:t>
      </w:r>
      <w:r>
        <w:rPr>
          <w:rStyle w:val="VerbatimChar"/>
        </w:rPr>
        <w:t>rtweet</w:t>
      </w:r>
      <w:r>
        <w:t xml:space="preserve"> provides functions that parse tweet JSON to R data frames. We then conducted all further analyses with the R data frames.</w:t>
      </w:r>
    </w:p>
    <w:p w14:paraId="47BA7026" w14:textId="77777777" w:rsidR="006B5248" w:rsidRDefault="00485BD6">
      <w:pPr>
        <w:pStyle w:val="Heading3"/>
      </w:pPr>
      <w:bookmarkStart w:id="57" w:name="X44123c9c48896a94d09fe98af5f8466be162e8c"/>
      <w:r>
        <w:t>Querying Twitter API to get complete tweets</w:t>
      </w:r>
      <w:bookmarkEnd w:id="57"/>
    </w:p>
    <w:p w14:paraId="566D33A0" w14:textId="77777777" w:rsidR="006B5248" w:rsidRDefault="00485BD6">
      <w:pPr>
        <w:pStyle w:val="FirstParagraph"/>
      </w:pPr>
      <w:r>
        <w:t>We queried a tweets database, created with the methods described above, to get ID numbers for tweets from the desired time periods. We then submitted API queries to Twitter to get the full content of the tweets, including the tweet text. We provide below the R code that we used to query the Twitter API to obtain full tweet content.</w:t>
      </w:r>
    </w:p>
    <w:p w14:paraId="36626874" w14:textId="77777777" w:rsidR="006B5248" w:rsidRDefault="00485BD6">
      <w:pPr>
        <w:pStyle w:val="SourceCode"/>
      </w:pPr>
      <w:r>
        <w:rPr>
          <w:rStyle w:val="NormalTok"/>
        </w:rPr>
        <w:t>rtweet</w:t>
      </w:r>
      <w:r>
        <w:rPr>
          <w:rStyle w:val="OperatorTok"/>
        </w:rPr>
        <w:t>::</w:t>
      </w:r>
      <w:r>
        <w:rPr>
          <w:rStyle w:val="KeywordTok"/>
        </w:rPr>
        <w:t>lookup_tweets</w:t>
      </w:r>
      <w:r>
        <w:rPr>
          <w:rStyle w:val="NormalTok"/>
        </w:rPr>
        <w:t>()</w:t>
      </w:r>
    </w:p>
    <w:p w14:paraId="784DF01F" w14:textId="77777777" w:rsidR="006B5248" w:rsidRDefault="00485BD6">
      <w:pPr>
        <w:pStyle w:val="Heading3"/>
      </w:pPr>
      <w:bookmarkStart w:id="58" w:name="tweet-structure"/>
      <w:r>
        <w:lastRenderedPageBreak/>
        <w:t>Tweet structure</w:t>
      </w:r>
      <w:bookmarkEnd w:id="58"/>
    </w:p>
    <w:p w14:paraId="6101C820" w14:textId="77777777" w:rsidR="006B5248" w:rsidRDefault="00485BD6">
      <w:pPr>
        <w:pStyle w:val="FirstParagraph"/>
      </w:pPr>
      <w:r>
        <w:t>Tweets are available as Javascript Object Notation (JSON) objects. Every tweet consists of multiple named fields, each of which is a key-value pair. The number of fields per tweet depends on user settings, retweet status, and other factors.</w:t>
      </w:r>
    </w:p>
    <w:p w14:paraId="1C675F00" w14:textId="77777777" w:rsidR="006B5248" w:rsidRDefault="00485BD6">
      <w:pPr>
        <w:pStyle w:val="BodyText"/>
      </w:pPr>
      <w:r>
        <w:rPr>
          <w:b/>
        </w:rPr>
        <w:t>PLACE TWEET JSON HERE</w:t>
      </w:r>
    </w:p>
    <w:p w14:paraId="44B441A4" w14:textId="77777777" w:rsidR="006B5248" w:rsidRDefault="00485BD6">
      <w:pPr>
        <w:pStyle w:val="Heading3"/>
      </w:pPr>
      <w:bookmarkStart w:id="59" w:name="parsing-text-of-tweets"/>
      <w:r>
        <w:t>Parsing text of tweets</w:t>
      </w:r>
      <w:bookmarkEnd w:id="59"/>
    </w:p>
    <w:p w14:paraId="524704B9" w14:textId="77777777" w:rsidR="006B5248" w:rsidRDefault="00485BD6">
      <w:pPr>
        <w:pStyle w:val="FirstParagraph"/>
      </w:pPr>
      <w:r>
        <w:t xml:space="preserve">We used functions from the </w:t>
      </w:r>
      <w:r>
        <w:rPr>
          <w:rStyle w:val="VerbatimChar"/>
        </w:rPr>
        <w:t>rtweet</w:t>
      </w:r>
      <w:r>
        <w:t xml:space="preserve"> package to parse tweet JSON into a data frame. From there, we used </w:t>
      </w:r>
      <w:r>
        <w:rPr>
          <w:rStyle w:val="VerbatimChar"/>
        </w:rPr>
        <w:t>tidytext</w:t>
      </w:r>
      <w:r>
        <w:t xml:space="preserve"> R package functions to break the tweet text into individual words for latent Dirichlet allocation. We discarded commonly used “stop words” and emojis.</w:t>
      </w:r>
    </w:p>
    <w:p w14:paraId="098D0660" w14:textId="77777777" w:rsidR="006B5248" w:rsidRDefault="00485BD6">
      <w:pPr>
        <w:pStyle w:val="BodyText"/>
      </w:pPr>
      <w:r>
        <w:t xml:space="preserve">Latent Dirichlet allocation models require that the corpus be inputted as a document by term matrix. Each row corresponds to a single document (a single tweet), and each column is a single term (or word). Each cell contains a count (the number of occurrences of a term in the specified document). We created a document by term matrix with the R functions </w:t>
      </w:r>
      <w:r>
        <w:rPr>
          <w:rStyle w:val="VerbatimChar"/>
        </w:rPr>
        <w:t>from the</w:t>
      </w:r>
      <w:r>
        <w:t xml:space="preserve"> R package.</w:t>
      </w:r>
    </w:p>
    <w:p w14:paraId="023A4A33" w14:textId="77777777" w:rsidR="006B5248" w:rsidRDefault="00485BD6">
      <w:pPr>
        <w:pStyle w:val="Heading1"/>
      </w:pPr>
      <w:bookmarkStart w:id="60" w:name="results"/>
      <w:r>
        <w:t>Results</w:t>
      </w:r>
      <w:bookmarkEnd w:id="60"/>
    </w:p>
    <w:p w14:paraId="113D3848" w14:textId="77777777" w:rsidR="006B5248" w:rsidRDefault="00485BD6">
      <w:pPr>
        <w:pStyle w:val="FirstParagraph"/>
      </w:pPr>
      <w:r>
        <w:t>We applied the project framework to our mentoring of two students. Both engaged in 12 months of research during their senior year of undergraduate studies in statistics. Below, we describe three categories of outcomes:</w:t>
      </w:r>
    </w:p>
    <w:p w14:paraId="74A4ED02" w14:textId="77777777" w:rsidR="006B5248" w:rsidRDefault="00485BD6">
      <w:pPr>
        <w:pStyle w:val="Compact"/>
        <w:numPr>
          <w:ilvl w:val="0"/>
          <w:numId w:val="2"/>
        </w:numPr>
      </w:pPr>
      <w:r>
        <w:t>student outcomes</w:t>
      </w:r>
    </w:p>
    <w:p w14:paraId="7625682C" w14:textId="77777777" w:rsidR="006B5248" w:rsidRDefault="00485BD6">
      <w:pPr>
        <w:pStyle w:val="Compact"/>
        <w:numPr>
          <w:ilvl w:val="0"/>
          <w:numId w:val="2"/>
        </w:numPr>
      </w:pPr>
      <w:r>
        <w:t>mentor outcomes</w:t>
      </w:r>
    </w:p>
    <w:p w14:paraId="141A6955" w14:textId="77777777" w:rsidR="006B5248" w:rsidRDefault="00485BD6">
      <w:pPr>
        <w:pStyle w:val="Compact"/>
        <w:numPr>
          <w:ilvl w:val="0"/>
          <w:numId w:val="2"/>
        </w:numPr>
      </w:pPr>
      <w:r>
        <w:t>scholarly outcomes</w:t>
      </w:r>
    </w:p>
    <w:p w14:paraId="54479368" w14:textId="77777777" w:rsidR="006B5248" w:rsidRDefault="00485BD6">
      <w:pPr>
        <w:pStyle w:val="Heading2"/>
      </w:pPr>
      <w:bookmarkStart w:id="61" w:name="student-outcomes"/>
      <w:r>
        <w:t>Student Outcomes</w:t>
      </w:r>
      <w:bookmarkEnd w:id="61"/>
    </w:p>
    <w:p w14:paraId="58EED917" w14:textId="77777777" w:rsidR="006B5248" w:rsidRDefault="00485BD6">
      <w:pPr>
        <w:pStyle w:val="FirstParagraph"/>
      </w:pPr>
      <w:r>
        <w:t>We subjectively assessed student outcomes through conversations in our weekly student research meetings. Both students showed increases in confidence and ability to do data science research.</w:t>
      </w:r>
    </w:p>
    <w:p w14:paraId="5E0B3F2A" w14:textId="77777777" w:rsidR="006B5248" w:rsidRDefault="00485BD6">
      <w:pPr>
        <w:pStyle w:val="BodyText"/>
      </w:pPr>
      <w:r>
        <w:t>Both students secured positions in data science after graduation. One student enrolled in a statistics graduate program, while the other pursued employment in health care analytics.</w:t>
      </w:r>
    </w:p>
    <w:p w14:paraId="7083191A" w14:textId="77777777" w:rsidR="006B5248" w:rsidRDefault="00485BD6">
      <w:pPr>
        <w:pStyle w:val="BodyText"/>
      </w:pPr>
      <w:r>
        <w:t xml:space="preserve">Students benefited from our emphasis on the four central concepts, three from Nolan and Temple Lang (2010) plus reproducible research skills. The research projects successfully drew on emerging areas of statistical computing, namely text analysis. They combined computational topics, including topic modeling and time series methods, with data analysis in the practice of statistics. Although we didn’t formally measure them, our informal assessment indicates that students’ computational reasoning skills increased over the duration of our projects. Students used a variety of computing tools and methods to arrive at a practical solution to a selected task. They became more skilled in computing with R and </w:t>
      </w:r>
      <w:r>
        <w:lastRenderedPageBreak/>
        <w:t>shell scripts and more fluid in their verbal explanations during our regular meetings (R Core Team 2019).</w:t>
      </w:r>
    </w:p>
    <w:p w14:paraId="7066FB65" w14:textId="77777777" w:rsidR="006B5248" w:rsidRDefault="00485BD6">
      <w:pPr>
        <w:pStyle w:val="BodyText"/>
      </w:pPr>
      <w:r>
        <w:t xml:space="preserve">Our framework’s emphasis on reproducible research skills is evidenced by the students’ R package, </w:t>
      </w:r>
      <w:r>
        <w:rPr>
          <w:rStyle w:val="VerbatimChar"/>
        </w:rPr>
        <w:t>parseTweetFiles</w:t>
      </w:r>
      <w:r>
        <w:t xml:space="preserve">, which is both version controlled with </w:t>
      </w:r>
      <w:r>
        <w:rPr>
          <w:rStyle w:val="VerbatimChar"/>
        </w:rPr>
        <w:t>git</w:t>
      </w:r>
      <w:r>
        <w:t xml:space="preserve"> and shared via Github.com.</w:t>
      </w:r>
    </w:p>
    <w:p w14:paraId="39C742C2" w14:textId="77777777" w:rsidR="006B5248" w:rsidRDefault="00485BD6">
      <w:pPr>
        <w:pStyle w:val="Heading2"/>
      </w:pPr>
      <w:bookmarkStart w:id="62" w:name="mentor-outcomes"/>
      <w:r>
        <w:t>Mentor outcomes</w:t>
      </w:r>
      <w:bookmarkEnd w:id="62"/>
    </w:p>
    <w:p w14:paraId="2C58EA10" w14:textId="77777777" w:rsidR="006B5248" w:rsidRDefault="00485BD6">
      <w:pPr>
        <w:pStyle w:val="FirstParagraph"/>
      </w:pPr>
      <w:r>
        <w:t>We grew as mentors during our work with the two students. We successfully guided junior scientists through a productive, hands-on research experience, and we anticipate refining the framework in future iterations.</w:t>
      </w:r>
    </w:p>
    <w:p w14:paraId="6A183CA1" w14:textId="77777777" w:rsidR="006B5248" w:rsidRDefault="00485BD6">
      <w:pPr>
        <w:pStyle w:val="Heading2"/>
      </w:pPr>
      <w:bookmarkStart w:id="63" w:name="scholarly-outcomes"/>
      <w:r>
        <w:t>Scholarly outcomes</w:t>
      </w:r>
      <w:bookmarkEnd w:id="63"/>
    </w:p>
    <w:p w14:paraId="3EDADE01" w14:textId="77777777" w:rsidR="006B5248" w:rsidRDefault="00485BD6">
      <w:pPr>
        <w:pStyle w:val="FirstParagraph"/>
      </w:pPr>
      <w:r>
        <w:t xml:space="preserve">Our scholarly contributions include the </w:t>
      </w:r>
      <w:r>
        <w:rPr>
          <w:rStyle w:val="VerbatimChar"/>
        </w:rPr>
        <w:t>parseTweetFiles</w:t>
      </w:r>
      <w:r>
        <w:t xml:space="preserve"> R package on Github (</w:t>
      </w:r>
      <w:hyperlink r:id="rId10">
        <w:r>
          <w:rPr>
            <w:rStyle w:val="Hyperlink"/>
          </w:rPr>
          <w:t>https://github.com/rturn/parseTweetFiles</w:t>
        </w:r>
      </w:hyperlink>
      <w:r>
        <w:t>) and presentations at conferences such as useR! 2016 (R users’ conference) and local poster sessions. Additionally, both students prepared end-of-project reports on their research.</w:t>
      </w:r>
    </w:p>
    <w:p w14:paraId="6D83AD51" w14:textId="77777777" w:rsidR="006B5248" w:rsidRDefault="00485BD6">
      <w:pPr>
        <w:pStyle w:val="Heading1"/>
      </w:pPr>
      <w:bookmarkStart w:id="64" w:name="discussion"/>
      <w:r>
        <w:t>Discussion</w:t>
      </w:r>
      <w:bookmarkEnd w:id="64"/>
    </w:p>
    <w:p w14:paraId="6F9CFE46" w14:textId="77777777" w:rsidR="006B5248" w:rsidRDefault="00485BD6">
      <w:pPr>
        <w:pStyle w:val="Heading2"/>
      </w:pPr>
      <w:bookmarkStart w:id="65" w:name="benefits-of-our-framework"/>
      <w:r>
        <w:t>Benefits of our framework</w:t>
      </w:r>
      <w:bookmarkEnd w:id="65"/>
    </w:p>
    <w:p w14:paraId="74D3BB63" w14:textId="77777777" w:rsidR="006B5248" w:rsidRDefault="00485BD6">
      <w:pPr>
        <w:pStyle w:val="FirstParagraph"/>
      </w:pPr>
      <w:r>
        <w:t>The student test cases for our framework demonstrated greater self-confidence and greater proficiency in data science skills over the course of the research projects. They used real-world data sources to address real scientific research questions. Additionally, they showed great interest in quantitative and data science careers. After graduation, one student immediately enrolled in statistics graduate training, while the other sought employment in health care analytics.</w:t>
      </w:r>
    </w:p>
    <w:p w14:paraId="79C8BDD2" w14:textId="77777777" w:rsidR="006B5248" w:rsidRDefault="00485BD6">
      <w:pPr>
        <w:pStyle w:val="Heading2"/>
      </w:pPr>
      <w:bookmarkStart w:id="66" w:name="critiques-of-our-framework"/>
      <w:r>
        <w:t>Critiques of our framework</w:t>
      </w:r>
      <w:bookmarkEnd w:id="66"/>
    </w:p>
    <w:p w14:paraId="2527210B" w14:textId="77777777" w:rsidR="006B5248" w:rsidRDefault="00485BD6">
      <w:pPr>
        <w:pStyle w:val="FirstParagraph"/>
      </w:pPr>
      <w:r>
        <w:t>From our current perspective, we offer a number of framework critiques and opportunities for improvement. Our measure of students’ self-confidence in research ability was merely subjective. In future iterations of our framework, we would like to measure systematic and objective outcomes. One strategy for implementing this is to administer a survey, including questions from Vance et al. (2017), both before and after the mentored research project. We would use survey questions that focused on student beliefs about themselves, their skills, and their future careers.</w:t>
      </w:r>
    </w:p>
    <w:p w14:paraId="692B714B" w14:textId="77777777" w:rsidR="006B5248" w:rsidRDefault="00485BD6">
      <w:pPr>
        <w:pStyle w:val="BodyText"/>
      </w:pPr>
      <w:r>
        <w:t xml:space="preserve">One shortcoming of our initial framework was the relative lack of emphasis on best practices for computational reproducibility. This is one area that we would like to rectify in future mentoring activities. The university has periodically offered a semester course in best practices for computationally reproducible research. We especially see collaborative </w:t>
      </w:r>
      <w:r>
        <w:lastRenderedPageBreak/>
        <w:t>version control systems, such as Git and Github, as essential tools for the modern data scientist.</w:t>
      </w:r>
    </w:p>
    <w:p w14:paraId="42A64355" w14:textId="77777777" w:rsidR="006B5248" w:rsidRDefault="00485BD6">
      <w:pPr>
        <w:pStyle w:val="Heading3"/>
      </w:pPr>
      <w:bookmarkStart w:id="67" w:name="Xcee51580d641dd8a50d35bcdba787746c425fda"/>
      <w:r>
        <w:t>Framework development with backward design</w:t>
      </w:r>
      <w:bookmarkEnd w:id="67"/>
    </w:p>
    <w:p w14:paraId="7F71DBBB" w14:textId="77777777" w:rsidR="006B5248" w:rsidRDefault="00485BD6">
      <w:pPr>
        <w:pStyle w:val="FirstParagraph"/>
      </w:pPr>
      <w:r>
        <w:t>In future research, we will continue to develop our framework for undergraduate data science research by explicitly incorporating backward design principles (Wiggins and McTighe 2005). Following Wiggins and McTighe (2005), we will identify desired results, determined acceptable evidence, and planned learning experiences.</w:t>
      </w:r>
    </w:p>
    <w:p w14:paraId="4E079C8E" w14:textId="77777777" w:rsidR="006B5248" w:rsidRDefault="00485BD6">
      <w:pPr>
        <w:pStyle w:val="BodyText"/>
      </w:pPr>
      <w:r>
        <w:rPr>
          <w:noProof/>
        </w:rPr>
        <w:drawing>
          <wp:inline distT="0" distB="0" distL="0" distR="0" wp14:anchorId="63778B33" wp14:editId="7C241783">
            <wp:extent cx="5334000" cy="2500697"/>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backward-design.jpg"/>
                    <pic:cNvPicPr>
                      <a:picLocks noChangeAspect="1" noChangeArrowheads="1"/>
                    </pic:cNvPicPr>
                  </pic:nvPicPr>
                  <pic:blipFill>
                    <a:blip r:embed="rId11"/>
                    <a:stretch>
                      <a:fillRect/>
                    </a:stretch>
                  </pic:blipFill>
                  <pic:spPr bwMode="auto">
                    <a:xfrm>
                      <a:off x="0" y="0"/>
                      <a:ext cx="5334000" cy="2500697"/>
                    </a:xfrm>
                    <a:prstGeom prst="rect">
                      <a:avLst/>
                    </a:prstGeom>
                    <a:noFill/>
                    <a:ln w="9525">
                      <a:noFill/>
                      <a:headEnd/>
                      <a:tailEnd/>
                    </a:ln>
                  </pic:spPr>
                </pic:pic>
              </a:graphicData>
            </a:graphic>
          </wp:inline>
        </w:drawing>
      </w:r>
    </w:p>
    <w:p w14:paraId="150DC4BC" w14:textId="77777777" w:rsidR="006B5248" w:rsidRDefault="00485BD6">
      <w:pPr>
        <w:pStyle w:val="BodyText"/>
      </w:pPr>
      <w:r>
        <w:t>Before identifying desired results, we will prioritize topics from Nolan and Temple Lang (2010). Specifically, we will assign all terms from Figure 1 of Nolan and Temple Lang (2010) into one of three categories:</w:t>
      </w:r>
    </w:p>
    <w:p w14:paraId="4C412F45" w14:textId="77777777" w:rsidR="006B5248" w:rsidRDefault="00485BD6">
      <w:pPr>
        <w:pStyle w:val="Compact"/>
        <w:numPr>
          <w:ilvl w:val="0"/>
          <w:numId w:val="3"/>
        </w:numPr>
      </w:pPr>
      <w:r>
        <w:t>worth being familiar with</w:t>
      </w:r>
    </w:p>
    <w:p w14:paraId="7BBF5523" w14:textId="77777777" w:rsidR="006B5248" w:rsidRDefault="00485BD6">
      <w:pPr>
        <w:pStyle w:val="Compact"/>
        <w:numPr>
          <w:ilvl w:val="0"/>
          <w:numId w:val="3"/>
        </w:numPr>
      </w:pPr>
      <w:r>
        <w:t>important to know and do</w:t>
      </w:r>
    </w:p>
    <w:p w14:paraId="76320F35" w14:textId="77777777" w:rsidR="006B5248" w:rsidRDefault="00485BD6">
      <w:pPr>
        <w:pStyle w:val="Compact"/>
        <w:numPr>
          <w:ilvl w:val="0"/>
          <w:numId w:val="3"/>
        </w:numPr>
      </w:pPr>
      <w:r>
        <w:t>enduring understanding</w:t>
      </w:r>
    </w:p>
    <w:p w14:paraId="797E48E1" w14:textId="77777777" w:rsidR="006B5248" w:rsidRDefault="00485BD6">
      <w:pPr>
        <w:pStyle w:val="FirstParagraph"/>
      </w:pPr>
      <w:r>
        <w:t>We’ve tabulated below the Nolan and Temple Lang (2010) terms for the current framework and its student projects.</w:t>
      </w:r>
    </w:p>
    <w:p w14:paraId="7CBEDDD7" w14:textId="77777777" w:rsidR="006B5248" w:rsidRDefault="00485BD6">
      <w:pPr>
        <w:pStyle w:val="BodyText"/>
      </w:pPr>
      <w:r>
        <w:t>Potential benefits of incorporating backward design ideas include clearer articulation of goals and better assessment of goal achievement.</w:t>
      </w:r>
    </w:p>
    <w:p w14:paraId="415175EB" w14:textId="77777777" w:rsidR="006B5248" w:rsidRDefault="00485BD6">
      <w:pPr>
        <w:pStyle w:val="BodyText"/>
      </w:pPr>
      <w:r>
        <w:t>We see our framework as one contribution to scholarship on improving data science training programs. Given the increasing economic need, in the USA and abroad, for data scientists and other researchers with quantitative training, we anticipate that our framework and its future iterations will continue to prepare students for data science careers by offering training in tangible and transferable analytic skills in the context of solving scientific questions.</w:t>
      </w:r>
    </w:p>
    <w:p w14:paraId="6D25991A" w14:textId="77777777" w:rsidR="006B5248" w:rsidRDefault="00485BD6">
      <w:pPr>
        <w:pStyle w:val="Heading2"/>
      </w:pPr>
      <w:bookmarkStart w:id="68" w:name="integrating-more-mentoring-activities"/>
      <w:r>
        <w:lastRenderedPageBreak/>
        <w:t>Integrating more mentoring activities</w:t>
      </w:r>
      <w:bookmarkEnd w:id="68"/>
    </w:p>
    <w:p w14:paraId="566F6764" w14:textId="77777777" w:rsidR="006B5248" w:rsidRDefault="00485BD6">
      <w:pPr>
        <w:pStyle w:val="FirstParagraph"/>
      </w:pPr>
      <w:r>
        <w:t>Our framework would benefit students more if we explicitly incorporate more mentoring activities. Through professional development courses at the university, we received training in how to offer professional support to students. While we both informally supported our students, the professional development program suggested ways to encourage the student’s professional development through structured conversations and goal-setting. Additions like this would only enhance our framework.</w:t>
      </w:r>
    </w:p>
    <w:p w14:paraId="0ADE455E" w14:textId="77777777" w:rsidR="006B5248" w:rsidRDefault="00485BD6">
      <w:pPr>
        <w:pStyle w:val="BodyText"/>
      </w:pPr>
      <w:r>
        <w:t>Baker and Griffin (2010) discuss the role of faculty “developers” in student success. A faculty “developer”, as envisioned by Higgins and Kram (2001), offers not only psychosocial and career support, like a mentor, but also supports students’ academic goals. Such relationships between developers and students benefit both parties. The student gets support while the developer refines her teaching and expands her scholarly network. We anticipate expanding our framework to more holistically support students.</w:t>
      </w:r>
    </w:p>
    <w:p w14:paraId="0C17D90E" w14:textId="77777777" w:rsidR="006B5248" w:rsidRDefault="00485BD6">
      <w:pPr>
        <w:pStyle w:val="Heading2"/>
      </w:pPr>
      <w:bookmarkStart w:id="69" w:name="references"/>
      <w:r>
        <w:t>References</w:t>
      </w:r>
      <w:bookmarkEnd w:id="69"/>
    </w:p>
    <w:p w14:paraId="09EEA084" w14:textId="77777777" w:rsidR="006B5248" w:rsidRDefault="00485BD6">
      <w:pPr>
        <w:pStyle w:val="Bibliography"/>
      </w:pPr>
      <w:bookmarkStart w:id="70" w:name="ref-baker2010beyond"/>
      <w:bookmarkStart w:id="71" w:name="refs"/>
      <w:r>
        <w:t xml:space="preserve">Baker, Vicki L, and Kimberly A Griffin. 2010. “Beyond Mentoring and Advising: Toward Understanding the Role of Faculty ‘Developers’ in Student Success.” </w:t>
      </w:r>
      <w:r>
        <w:rPr>
          <w:i/>
        </w:rPr>
        <w:t>About Campus</w:t>
      </w:r>
      <w:r>
        <w:t xml:space="preserve"> 14 (6): 2–8.</w:t>
      </w:r>
    </w:p>
    <w:p w14:paraId="2290A4CC" w14:textId="77777777" w:rsidR="006B5248" w:rsidRDefault="00485BD6">
      <w:pPr>
        <w:pStyle w:val="Bibliography"/>
      </w:pPr>
      <w:bookmarkStart w:id="72" w:name="ref-higgins2001reconceptualizing"/>
      <w:bookmarkEnd w:id="70"/>
      <w:r>
        <w:t xml:space="preserve">Higgins, Monica C, and Kathy E Kram. 2001. “Reconceptualizing Mentoring at Work: A Developmental Network Perspective.” </w:t>
      </w:r>
      <w:r>
        <w:rPr>
          <w:i/>
        </w:rPr>
        <w:t>Academy of Management Review</w:t>
      </w:r>
      <w:r>
        <w:t xml:space="preserve"> 26 (2): 264–88.</w:t>
      </w:r>
    </w:p>
    <w:p w14:paraId="220EEC78" w14:textId="77777777" w:rsidR="006B5248" w:rsidRDefault="00485BD6">
      <w:pPr>
        <w:pStyle w:val="Bibliography"/>
      </w:pPr>
      <w:bookmarkStart w:id="73" w:name="ref-lin2011joint"/>
      <w:bookmarkEnd w:id="72"/>
      <w:r>
        <w:t xml:space="preserve">Lin, Cindy Xide, Qiaozhu Mei, Jiawei Han, Yunliang Jiang, and Marina Danilevsky. 2011. “The Joint Inference of Topic Diffusion and Evolution in Social Communities.” In </w:t>
      </w:r>
      <w:r>
        <w:rPr>
          <w:i/>
        </w:rPr>
        <w:t>2011 Ieee 11th International Conference on Data Mining</w:t>
      </w:r>
      <w:r>
        <w:t>, 378–87. IEEE.</w:t>
      </w:r>
    </w:p>
    <w:p w14:paraId="31928093" w14:textId="77777777" w:rsidR="006B5248" w:rsidRDefault="00485BD6">
      <w:pPr>
        <w:pStyle w:val="Bibliography"/>
      </w:pPr>
      <w:bookmarkStart w:id="74" w:name="ref-nolan2010computing"/>
      <w:bookmarkEnd w:id="73"/>
      <w:r>
        <w:t xml:space="preserve">Nolan, Deborah, and Duncan Temple Lang. 2010. “Computing in the Statistics Curricula.” </w:t>
      </w:r>
      <w:r>
        <w:rPr>
          <w:i/>
        </w:rPr>
        <w:t>The American Statistician</w:t>
      </w:r>
      <w:r>
        <w:t xml:space="preserve"> 64 (2): 97–107.</w:t>
      </w:r>
    </w:p>
    <w:p w14:paraId="5C5B5E18" w14:textId="77777777" w:rsidR="006B5248" w:rsidRDefault="00485BD6">
      <w:pPr>
        <w:pStyle w:val="Bibliography"/>
      </w:pPr>
      <w:bookmarkStart w:id="75" w:name="ref-pelled2018little"/>
      <w:bookmarkEnd w:id="74"/>
      <w:r>
        <w:t xml:space="preserve">Pelled, Ayellet, Josephine Lukito, Fred Boehm, JungHwan Yang, and Dhavan Shah. 2018. “‘Little Marco,’‘Lyin’Ted,’‘Crooked Hillary,’ and the ‘Biased’ Media: How Trump Used Twitter to Attack and Organize.” In </w:t>
      </w:r>
      <w:r>
        <w:rPr>
          <w:i/>
        </w:rPr>
        <w:t>Digital Discussions</w:t>
      </w:r>
      <w:r>
        <w:t>, 176–96. Routledge.</w:t>
      </w:r>
    </w:p>
    <w:p w14:paraId="38359EA1" w14:textId="77777777" w:rsidR="006B5248" w:rsidRDefault="00485BD6">
      <w:pPr>
        <w:pStyle w:val="Bibliography"/>
      </w:pPr>
      <w:bookmarkStart w:id="76" w:name="ref-r"/>
      <w:bookmarkEnd w:id="75"/>
      <w:r>
        <w:t xml:space="preserve">R Core Team. 2019. </w:t>
      </w:r>
      <w:r>
        <w:rPr>
          <w:i/>
        </w:rPr>
        <w:t>R: A Language and Environment for Statistical Computing</w:t>
      </w:r>
      <w:r>
        <w:t xml:space="preserve">. Vienna, Austria: R Foundation for Statistical Computing. </w:t>
      </w:r>
      <w:hyperlink r:id="rId12">
        <w:r>
          <w:rPr>
            <w:rStyle w:val="Hyperlink"/>
          </w:rPr>
          <w:t>https://www.R-project.org/</w:t>
        </w:r>
      </w:hyperlink>
      <w:r>
        <w:t>.</w:t>
      </w:r>
    </w:p>
    <w:p w14:paraId="7C134D24" w14:textId="77777777" w:rsidR="006B5248" w:rsidRDefault="00485BD6">
      <w:pPr>
        <w:pStyle w:val="Bibliography"/>
      </w:pPr>
      <w:bookmarkStart w:id="77" w:name="ref-drob"/>
      <w:bookmarkEnd w:id="76"/>
      <w:r>
        <w:t xml:space="preserve">Robinson, David. 2016. “Text Analysis of Trump’s Tweets Confirms He Writes Only the (Angrier) Android Half.” </w:t>
      </w:r>
      <w:hyperlink r:id="rId13">
        <w:r>
          <w:rPr>
            <w:rStyle w:val="Hyperlink"/>
          </w:rPr>
          <w:t>http://varianceexplained.org/r/trump-tweets/</w:t>
        </w:r>
      </w:hyperlink>
      <w:r>
        <w:t>.</w:t>
      </w:r>
    </w:p>
    <w:p w14:paraId="0B83694C" w14:textId="77777777" w:rsidR="006B5248" w:rsidRDefault="00485BD6">
      <w:pPr>
        <w:pStyle w:val="Bibliography"/>
      </w:pPr>
      <w:bookmarkStart w:id="78" w:name="ref-tweet_stream"/>
      <w:bookmarkEnd w:id="77"/>
      <w:r>
        <w:t xml:space="preserve">“Sampled Stream.” n.d. </w:t>
      </w:r>
      <w:hyperlink r:id="rId14">
        <w:r>
          <w:rPr>
            <w:rStyle w:val="Hyperlink"/>
          </w:rPr>
          <w:t>https://developer.twitter.com/en/docs/labs/sampled-stream/overview</w:t>
        </w:r>
      </w:hyperlink>
      <w:r>
        <w:t>.</w:t>
      </w:r>
    </w:p>
    <w:p w14:paraId="4B6B4EF7" w14:textId="77777777" w:rsidR="006B5248" w:rsidRDefault="00485BD6">
      <w:pPr>
        <w:pStyle w:val="Bibliography"/>
      </w:pPr>
      <w:bookmarkStart w:id="79" w:name="ref-vance2017eight"/>
      <w:bookmarkEnd w:id="78"/>
      <w:r>
        <w:t xml:space="preserve">Vance, Eric A, Erin Tanenbaum, Amarjot Kaur, Mark C Otto, and Richard Morris. 2017. “An Eight-Step Guide to Creating and Sustaining a Mentoring Program.” </w:t>
      </w:r>
      <w:r>
        <w:rPr>
          <w:i/>
        </w:rPr>
        <w:t>The American Statistician</w:t>
      </w:r>
      <w:r>
        <w:t xml:space="preserve"> 71 (1): 23–29.</w:t>
      </w:r>
    </w:p>
    <w:p w14:paraId="6EC14912" w14:textId="77777777" w:rsidR="006B5248" w:rsidRDefault="00485BD6">
      <w:pPr>
        <w:pStyle w:val="Bibliography"/>
      </w:pPr>
      <w:bookmarkStart w:id="80" w:name="ref-wells2016trump"/>
      <w:bookmarkEnd w:id="79"/>
      <w:r>
        <w:lastRenderedPageBreak/>
        <w:t xml:space="preserve">Wells, Chris, Dhavan V Shah, Jon C Pevehouse, JungHwan Yang, Ayellet Pelled, Frederick Boehm, Josephine Lukito, Shreenita Ghosh, and Jessica L Schmidt. 2016. “How Trump Drove Coverage to the Nomination: Hybrid Media Campaigning.” </w:t>
      </w:r>
      <w:r>
        <w:rPr>
          <w:i/>
        </w:rPr>
        <w:t>Political Communication</w:t>
      </w:r>
      <w:r>
        <w:t xml:space="preserve"> 33 (4): 669–76.</w:t>
      </w:r>
    </w:p>
    <w:p w14:paraId="081D3499" w14:textId="77777777" w:rsidR="006B5248" w:rsidRDefault="00485BD6">
      <w:pPr>
        <w:pStyle w:val="Bibliography"/>
      </w:pPr>
      <w:bookmarkStart w:id="81" w:name="ref-wiggins2005understanding"/>
      <w:bookmarkEnd w:id="80"/>
      <w:r>
        <w:t xml:space="preserve">Wiggins, Grant, and Jay McTighe. 2005. </w:t>
      </w:r>
      <w:r>
        <w:rPr>
          <w:i/>
        </w:rPr>
        <w:t>Understanding by Design</w:t>
      </w:r>
      <w:r>
        <w:t>.</w:t>
      </w:r>
      <w:bookmarkEnd w:id="71"/>
      <w:bookmarkEnd w:id="81"/>
    </w:p>
    <w:sectPr w:rsidR="006B5248">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3" w:author="Colby Davie, Elizabeth A. (Natural Sciences)" w:date="2020-05-05T18:09:00Z" w:initials="CDEA(S">
    <w:p w14:paraId="03581395" w14:textId="77777777" w:rsidR="00EF755A" w:rsidRDefault="00EF755A">
      <w:pPr>
        <w:pStyle w:val="CommentText"/>
      </w:pPr>
      <w:r>
        <w:rPr>
          <w:rStyle w:val="CommentReference"/>
        </w:rPr>
        <w:annotationRef/>
      </w:r>
      <w:r>
        <w:t>Is it totally random? No particular subject matter, just a pulling from the 1% on the API?</w:t>
      </w:r>
    </w:p>
  </w:comment>
  <w:comment w:id="39" w:author="Colby Davie, Elizabeth A. (Natural Sciences)" w:date="2020-05-05T18:07:00Z" w:initials="CDEA(S">
    <w:p w14:paraId="56180EB0" w14:textId="77777777" w:rsidR="00EF755A" w:rsidRDefault="00EF755A">
      <w:pPr>
        <w:pStyle w:val="CommentText"/>
      </w:pPr>
      <w:r>
        <w:rPr>
          <w:rStyle w:val="CommentReference"/>
        </w:rPr>
        <w:annotationRef/>
      </w:r>
      <w:r>
        <w:t>Maybe all in the same paragraph? Here’s a way to possibly join these.</w:t>
      </w:r>
      <w:r w:rsidR="00D864DF">
        <w:t xml:space="preserve"> </w:t>
      </w:r>
    </w:p>
    <w:p w14:paraId="1AD0F7AC" w14:textId="77777777" w:rsidR="00D864DF" w:rsidRDefault="00D864DF">
      <w:pPr>
        <w:pStyle w:val="CommentText"/>
      </w:pPr>
    </w:p>
    <w:p w14:paraId="64F3F3B3" w14:textId="4D4AAA4B" w:rsidR="00D864DF" w:rsidRDefault="00D864DF">
      <w:pPr>
        <w:pStyle w:val="CommentText"/>
      </w:pPr>
      <w:r>
        <w:t>Actually, maybe it would be too long of a paragraph that way. Instead, can you add a sentence to the following paragraph on mentoring to tie it to your project? I feel like that mentoring paragraph is missing something as it is.</w:t>
      </w:r>
      <w:bookmarkStart w:id="41" w:name="_GoBack"/>
      <w:bookmarkEnd w:id="41"/>
    </w:p>
  </w:comment>
  <w:comment w:id="53" w:author="Colby Davie, Elizabeth A. (Natural Sciences)" w:date="2020-05-05T18:08:00Z" w:initials="CDEA(S">
    <w:p w14:paraId="7DD8F92F" w14:textId="77777777" w:rsidR="00EF755A" w:rsidRDefault="00EF755A">
      <w:pPr>
        <w:pStyle w:val="CommentText"/>
      </w:pPr>
      <w:r>
        <w:rPr>
          <w:rStyle w:val="CommentReference"/>
        </w:rPr>
        <w:annotationRef/>
      </w:r>
      <w:r>
        <w:t>Possibly join with the previous paragraph (hypothesis, and then the layout of the article)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581395" w15:done="0"/>
  <w15:commentEx w15:paraId="64F3F3B3" w15:done="0"/>
  <w15:commentEx w15:paraId="7DD8F92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581395" w16cid:durableId="225C2A52"/>
  <w16cid:commentId w16cid:paraId="64F3F3B3" w16cid:durableId="225C29C9"/>
  <w16cid:commentId w16cid:paraId="7DD8F92F" w16cid:durableId="225C2A0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105FFF" w14:textId="77777777" w:rsidR="007F6FB2" w:rsidRDefault="007F6FB2">
      <w:pPr>
        <w:spacing w:after="0"/>
      </w:pPr>
      <w:r>
        <w:separator/>
      </w:r>
    </w:p>
  </w:endnote>
  <w:endnote w:type="continuationSeparator" w:id="0">
    <w:p w14:paraId="6548BE25" w14:textId="77777777" w:rsidR="007F6FB2" w:rsidRDefault="007F6FB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4532DF" w14:textId="77777777" w:rsidR="007F6FB2" w:rsidRDefault="007F6FB2">
      <w:r>
        <w:separator/>
      </w:r>
    </w:p>
  </w:footnote>
  <w:footnote w:type="continuationSeparator" w:id="0">
    <w:p w14:paraId="53E22C66" w14:textId="77777777" w:rsidR="007F6FB2" w:rsidRDefault="007F6F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E3667EB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52B8F0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olby Davie, Elizabeth A. (Natural Sciences)">
    <w15:presenceInfo w15:providerId="AD" w15:userId="S::ecolbydavie@assumption.edu::09e9f6d9-8e5a-43e6-b6d1-0bd31bad7c0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9556C"/>
    <w:rsid w:val="00290C4B"/>
    <w:rsid w:val="003176FE"/>
    <w:rsid w:val="003D06FB"/>
    <w:rsid w:val="00485BD6"/>
    <w:rsid w:val="004E29B3"/>
    <w:rsid w:val="00590D07"/>
    <w:rsid w:val="006B5248"/>
    <w:rsid w:val="00784D58"/>
    <w:rsid w:val="007F6FB2"/>
    <w:rsid w:val="008D6863"/>
    <w:rsid w:val="00B86B75"/>
    <w:rsid w:val="00BC48D5"/>
    <w:rsid w:val="00C36279"/>
    <w:rsid w:val="00C60CF4"/>
    <w:rsid w:val="00D864DF"/>
    <w:rsid w:val="00E315A3"/>
    <w:rsid w:val="00EF755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87618"/>
  <w15:docId w15:val="{E1AEF709-E4BF-4C3A-93D4-7BE54ECF8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EF755A"/>
    <w:rPr>
      <w:sz w:val="16"/>
      <w:szCs w:val="16"/>
    </w:rPr>
  </w:style>
  <w:style w:type="paragraph" w:styleId="CommentText">
    <w:name w:val="annotation text"/>
    <w:basedOn w:val="Normal"/>
    <w:link w:val="CommentTextChar"/>
    <w:semiHidden/>
    <w:unhideWhenUsed/>
    <w:rsid w:val="00EF755A"/>
    <w:rPr>
      <w:sz w:val="20"/>
      <w:szCs w:val="20"/>
    </w:rPr>
  </w:style>
  <w:style w:type="character" w:customStyle="1" w:styleId="CommentTextChar">
    <w:name w:val="Comment Text Char"/>
    <w:basedOn w:val="DefaultParagraphFont"/>
    <w:link w:val="CommentText"/>
    <w:semiHidden/>
    <w:rsid w:val="00EF755A"/>
    <w:rPr>
      <w:sz w:val="20"/>
      <w:szCs w:val="20"/>
    </w:rPr>
  </w:style>
  <w:style w:type="paragraph" w:styleId="CommentSubject">
    <w:name w:val="annotation subject"/>
    <w:basedOn w:val="CommentText"/>
    <w:next w:val="CommentText"/>
    <w:link w:val="CommentSubjectChar"/>
    <w:semiHidden/>
    <w:unhideWhenUsed/>
    <w:rsid w:val="00EF755A"/>
    <w:rPr>
      <w:b/>
      <w:bCs/>
    </w:rPr>
  </w:style>
  <w:style w:type="character" w:customStyle="1" w:styleId="CommentSubjectChar">
    <w:name w:val="Comment Subject Char"/>
    <w:basedOn w:val="CommentTextChar"/>
    <w:link w:val="CommentSubject"/>
    <w:semiHidden/>
    <w:rsid w:val="00EF755A"/>
    <w:rPr>
      <w:b/>
      <w:bCs/>
      <w:sz w:val="20"/>
      <w:szCs w:val="20"/>
    </w:rPr>
  </w:style>
  <w:style w:type="paragraph" w:styleId="BalloonText">
    <w:name w:val="Balloon Text"/>
    <w:basedOn w:val="Normal"/>
    <w:link w:val="BalloonTextChar"/>
    <w:semiHidden/>
    <w:unhideWhenUsed/>
    <w:rsid w:val="00EF755A"/>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EF755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varianceexplained.org/r/trump-tweets/"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www.R-project.org/"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rturn/parseTweetFiles"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eveloper.twitter.com/en/docs/labs/sampled-stream/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7</Pages>
  <Words>2143</Words>
  <Characters>12220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Detect social media events through tweet content analysis</vt:lpstr>
    </vt:vector>
  </TitlesOfParts>
  <Company/>
  <LinksUpToDate>false</LinksUpToDate>
  <CharactersWithSpaces>14335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Detect social media events through tweet content analysis</dc:title>
  <dc:creator>Frederick J. Boehm and Bret M. Hanlon</dc:creator>
  <cp:keywords/>
  <cp:lastModifiedBy>Colby Davie, Elizabeth A. (Natural Sciences)</cp:lastModifiedBy>
  <cp:revision>4</cp:revision>
  <dcterms:created xsi:type="dcterms:W3CDTF">2020-05-05T20:38:00Z</dcterms:created>
  <dcterms:modified xsi:type="dcterms:W3CDTF">2020-05-05T22:12:00Z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jse.bib</vt:lpwstr>
  </property>
  <property fmtid="{D5CDD505-2E9C-101B-9397-08002B2CF9AE}" pid="3" name="date">
    <vt:lpwstr>June 15, 2020</vt:lpwstr>
  </property>
  <property fmtid="{D5CDD505-2E9C-101B-9397-08002B2CF9AE}" pid="4" name="geometry">
    <vt:lpwstr>left=2.5cm,right=2.5cm,top=2.5cm,bottom=2.5cm</vt:lpwstr>
  </property>
  <property fmtid="{D5CDD505-2E9C-101B-9397-08002B2CF9AE}" pid="5" name="output">
    <vt:lpwstr/>
  </property>
  <property fmtid="{D5CDD505-2E9C-101B-9397-08002B2CF9AE}" pid="6" name="params">
    <vt:lpwstr/>
  </property>
</Properties>
</file>