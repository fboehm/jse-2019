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D2759" w14:textId="77777777" w:rsidR="004D787B" w:rsidRDefault="00601C55">
      <w:pPr>
        <w:pStyle w:val="Title"/>
      </w:pPr>
      <w:r>
        <w:t>What is happening on Twitter? Tweet analysis and undergraduate research projects</w:t>
      </w:r>
      <w:bookmarkStart w:id="0" w:name="_GoBack"/>
      <w:bookmarkEnd w:id="0"/>
    </w:p>
    <w:p w14:paraId="1A2B4E83" w14:textId="77777777" w:rsidR="004D787B" w:rsidRDefault="00601C55">
      <w:pPr>
        <w:pStyle w:val="Author"/>
      </w:pPr>
      <w:r>
        <w:t>Frederick J. Boehm and Bret M. Hanlon</w:t>
      </w:r>
    </w:p>
    <w:p w14:paraId="0A6FAE84" w14:textId="77777777" w:rsidR="004D787B" w:rsidRDefault="00601C55">
      <w:pPr>
        <w:pStyle w:val="Date"/>
      </w:pPr>
      <w:r>
        <w:t>June 15, 2020</w:t>
      </w:r>
    </w:p>
    <w:p w14:paraId="7986B6E5" w14:textId="77777777" w:rsidR="004D787B" w:rsidRDefault="00601C55">
      <w:pPr>
        <w:pStyle w:val="FirstParagraph"/>
      </w:pPr>
      <w:r>
        <w:t>Last modified: 2020-05-25 20:59:25.</w:t>
      </w:r>
    </w:p>
    <w:p w14:paraId="40237131" w14:textId="77777777" w:rsidR="004D787B" w:rsidRDefault="00601C55">
      <w:pPr>
        <w:pStyle w:val="Heading2"/>
      </w:pPr>
      <w:bookmarkStart w:id="1" w:name="introduction"/>
      <w:r>
        <w:t>Introduction</w:t>
      </w:r>
      <w:bookmarkEnd w:id="1"/>
    </w:p>
    <w:p w14:paraId="2ABA4456" w14:textId="77777777" w:rsidR="004D787B" w:rsidRDefault="00601C55">
      <w:pPr>
        <w:pStyle w:val="FirstParagraph"/>
      </w:pPr>
      <w:r>
        <w:t>Twitter has profoundly changed how we communicate. In only 280 characters, users instantly contribute to public conversations on politics, current events, sports, media, and many other topics. Recent development of accessible statistical methods for large-</w:t>
      </w:r>
      <w:r>
        <w:t>scale text analysis now enable instructors to use tweets as contemporary pedagogical tools in guiding undergraduate research projects. We report one instance of a mentored text analysis research project. We share our data and computer code to encourage oth</w:t>
      </w:r>
      <w:r>
        <w:t>ers to undertake tweet text analysis research. We also describe our methods for creating a collection of tweets.</w:t>
      </w:r>
    </w:p>
    <w:p w14:paraId="46DC616C" w14:textId="77777777" w:rsidR="004D787B" w:rsidRDefault="00601C55">
      <w:pPr>
        <w:pStyle w:val="BodyText"/>
      </w:pPr>
      <w:r>
        <w:t xml:space="preserve">Some social media data, including tweets from Twitter, </w:t>
      </w:r>
      <w:del w:id="2" w:author="Colby Davie, Elizabeth A. (Natural Sciences)" w:date="2020-05-31T09:20:00Z">
        <w:r w:rsidDel="00890117">
          <w:delText xml:space="preserve">is </w:delText>
        </w:r>
      </w:del>
      <w:commentRangeStart w:id="3"/>
      <w:ins w:id="4" w:author="Colby Davie, Elizabeth A. (Natural Sciences)" w:date="2020-05-31T09:20:00Z">
        <w:r w:rsidR="00890117">
          <w:t>are</w:t>
        </w:r>
        <w:commentRangeEnd w:id="3"/>
        <w:r w:rsidR="00890117">
          <w:rPr>
            <w:rStyle w:val="CommentReference"/>
          </w:rPr>
          <w:commentReference w:id="3"/>
        </w:r>
        <w:r w:rsidR="00890117">
          <w:t xml:space="preserve"> </w:t>
        </w:r>
      </w:ins>
      <w:r>
        <w:t>available through website application product interfaces (APIs). By way of a streamin</w:t>
      </w:r>
      <w:r>
        <w:t>g API, Twitter shares a sample of approximately one percent of all tweets during an API query time period.</w:t>
      </w:r>
      <w:r>
        <w:rPr>
          <w:rStyle w:val="FootnoteReference"/>
        </w:rPr>
        <w:footnoteReference w:id="1"/>
      </w:r>
      <w:r>
        <w:t xml:space="preserve"> Any Twitter user can freely access this one percent sample, whereas access to a larger selection is available to researchers for a fee.</w:t>
      </w:r>
    </w:p>
    <w:p w14:paraId="0F923F55" w14:textId="77777777" w:rsidR="004D787B" w:rsidRDefault="00601C55">
      <w:pPr>
        <w:pStyle w:val="BodyText"/>
      </w:pPr>
      <w:r>
        <w:t xml:space="preserve">Using large </w:t>
      </w:r>
      <w:r>
        <w:t>collections of tweets, scholars have studied diverse research questions, including the inference of relationships and social networks among Twitter users;</w:t>
      </w:r>
      <w:r>
        <w:rPr>
          <w:rStyle w:val="FootnoteReference"/>
        </w:rPr>
        <w:footnoteReference w:id="2"/>
      </w:r>
      <w:r>
        <w:t xml:space="preserve"> authorship of specific tweets when multiple persons share a single account;</w:t>
      </w:r>
      <w:r>
        <w:rPr>
          <w:rStyle w:val="FootnoteReference"/>
        </w:rPr>
        <w:footnoteReference w:id="3"/>
      </w:r>
      <w:r>
        <w:t xml:space="preserve"> and rhetoric in recruit</w:t>
      </w:r>
      <w:r>
        <w:t>ing political supporters.</w:t>
      </w:r>
      <w:r>
        <w:rPr>
          <w:rStyle w:val="FootnoteReference"/>
        </w:rPr>
        <w:footnoteReference w:id="4"/>
      </w:r>
      <w:r>
        <w:t xml:space="preserve"> Recognizing the potential utility of tweets for data science research and teaching, we created a collection of tweets over time by repeated querying of the Twitter streaming API.</w:t>
      </w:r>
    </w:p>
    <w:p w14:paraId="78946436" w14:textId="77777777" w:rsidR="004D787B" w:rsidRDefault="00601C55">
      <w:pPr>
        <w:pStyle w:val="BodyText"/>
      </w:pPr>
      <w:r>
        <w:lastRenderedPageBreak/>
        <w:t>In line with recent calls for students to work wit</w:t>
      </w:r>
      <w:r>
        <w:t>h real data,</w:t>
      </w:r>
      <w:r>
        <w:rPr>
          <w:rStyle w:val="FootnoteReference"/>
        </w:rPr>
        <w:footnoteReference w:id="5"/>
      </w:r>
      <w:r>
        <w:t xml:space="preserve"> our collection of tweets has served as a valuable resource in our mentoring of undergraduate data science research. Working with real data allows students to develop proficiency not only in statistical analysis, but also in related data scien</w:t>
      </w:r>
      <w:r>
        <w:t>ce skills, including data transfer from online sources, data storage, using data from multiple file formats, and communicating findings and their limitations. Collaboratively asking and addressing novel questions with our collection of tweets gave mentored</w:t>
      </w:r>
      <w:r>
        <w:t xml:space="preserve"> students opportunities to develop competency in all of these areas.</w:t>
      </w:r>
    </w:p>
    <w:p w14:paraId="6FD55EA1" w14:textId="77777777" w:rsidR="004D787B" w:rsidRDefault="00601C55">
      <w:pPr>
        <w:pStyle w:val="BodyText"/>
      </w:pPr>
      <w:r>
        <w:t>While our tweet collection enables us to address many possible research questions, the dynamic content of tweets over time particularly piqued our interest. Together, students and mentors</w:t>
      </w:r>
      <w:r>
        <w:t xml:space="preserve"> hypothesized that high-profile social media events would generate a high volume of tweets, and that we would detect social media events through changes in tweet topic content over time. We present below 1) an approach for collecting tweets in real time an</w:t>
      </w:r>
      <w:r>
        <w:t>d 2) methods for detecting social media events via latent Dirichlet allocation modeling of tweets and 3) suggestions for using tweets in research mentoring of undergraduate students.</w:t>
      </w:r>
    </w:p>
    <w:p w14:paraId="679C3FCC" w14:textId="77777777" w:rsidR="004D787B" w:rsidRDefault="00601C55">
      <w:pPr>
        <w:pStyle w:val="Heading2"/>
      </w:pPr>
      <w:bookmarkStart w:id="5" w:name="X6a3d4ec349994b3cb9738ec48a229c235872e96"/>
      <w:r>
        <w:t>Preliminary research mentoring considerations</w:t>
      </w:r>
      <w:bookmarkEnd w:id="5"/>
    </w:p>
    <w:p w14:paraId="704851F1" w14:textId="77777777" w:rsidR="004D787B" w:rsidRDefault="00601C55">
      <w:pPr>
        <w:pStyle w:val="FirstParagraph"/>
      </w:pPr>
      <w:commentRangeStart w:id="6"/>
      <w:r>
        <w:t>We collaboratively develope</w:t>
      </w:r>
      <w:r>
        <w:t xml:space="preserve">d research goals with students through a series of discussions throughout the academic year. As trainees begin their senior research projects, we </w:t>
      </w:r>
      <w:commentRangeStart w:id="7"/>
      <w:r>
        <w:t xml:space="preserve">suggest </w:t>
      </w:r>
      <w:commentRangeEnd w:id="7"/>
      <w:r w:rsidR="00E31D98">
        <w:rPr>
          <w:rStyle w:val="CommentReference"/>
        </w:rPr>
        <w:commentReference w:id="7"/>
      </w:r>
      <w:r>
        <w:t>that mentors discuss with them:</w:t>
      </w:r>
      <w:commentRangeEnd w:id="6"/>
      <w:r w:rsidR="00F26D1E">
        <w:rPr>
          <w:rStyle w:val="CommentReference"/>
        </w:rPr>
        <w:commentReference w:id="6"/>
      </w:r>
    </w:p>
    <w:p w14:paraId="217C8CC7" w14:textId="77777777" w:rsidR="004D787B" w:rsidRDefault="00601C55">
      <w:pPr>
        <w:pStyle w:val="Compact"/>
        <w:numPr>
          <w:ilvl w:val="0"/>
          <w:numId w:val="2"/>
        </w:numPr>
      </w:pPr>
      <w:r>
        <w:t>Student experience with data analysis software</w:t>
      </w:r>
    </w:p>
    <w:p w14:paraId="42317C72" w14:textId="77777777" w:rsidR="004D787B" w:rsidRDefault="00601C55">
      <w:pPr>
        <w:pStyle w:val="Compact"/>
        <w:numPr>
          <w:ilvl w:val="0"/>
          <w:numId w:val="2"/>
        </w:numPr>
      </w:pPr>
      <w:r>
        <w:t>Student research intere</w:t>
      </w:r>
      <w:r>
        <w:t>sts and goals</w:t>
      </w:r>
    </w:p>
    <w:p w14:paraId="7F7FE632" w14:textId="77777777" w:rsidR="004D787B" w:rsidRDefault="00601C55">
      <w:pPr>
        <w:pStyle w:val="Heading3"/>
      </w:pPr>
      <w:bookmarkStart w:id="8" w:name="Xd9f7632e9138474db6d4e8fd829b6166d184abc"/>
      <w:r>
        <w:t>Student experience with data analysis software</w:t>
      </w:r>
      <w:bookmarkEnd w:id="8"/>
    </w:p>
    <w:p w14:paraId="68AF02A0" w14:textId="77777777" w:rsidR="004D787B" w:rsidRDefault="00601C55">
      <w:pPr>
        <w:pStyle w:val="FirstParagraph"/>
      </w:pPr>
      <w:r>
        <w:t>Student experience with data analysis software varies. In our statistics department, most students learn elementary R computing skills through class assignments. Some students, by concentrating i</w:t>
      </w:r>
      <w:r>
        <w:t>n computer science, learn other data analysis software packages, such as Python. Those who do undergraduate statistics research often learn advanced topics in R computing, such as R package assembly, documentation, and testing. Many develop expertise in li</w:t>
      </w:r>
      <w:r>
        <w:t xml:space="preserve">nux computing and cluster computing, </w:t>
      </w:r>
      <w:commentRangeStart w:id="9"/>
      <w:r>
        <w:t>too</w:t>
      </w:r>
      <w:commentRangeEnd w:id="9"/>
      <w:r w:rsidR="00F26D1E">
        <w:rPr>
          <w:rStyle w:val="CommentReference"/>
        </w:rPr>
        <w:commentReference w:id="9"/>
      </w:r>
      <w:r>
        <w:t>.</w:t>
      </w:r>
    </w:p>
    <w:p w14:paraId="1D0494B6" w14:textId="77777777" w:rsidR="004D787B" w:rsidRDefault="00601C55">
      <w:pPr>
        <w:pStyle w:val="Heading3"/>
      </w:pPr>
      <w:bookmarkStart w:id="10" w:name="student-research-interests-and-goals"/>
      <w:r>
        <w:t>Student research interests and goals</w:t>
      </w:r>
      <w:bookmarkEnd w:id="10"/>
    </w:p>
    <w:p w14:paraId="53C9C2C3" w14:textId="77777777" w:rsidR="004D787B" w:rsidRDefault="00601C55">
      <w:pPr>
        <w:pStyle w:val="FirstParagraph"/>
      </w:pPr>
      <w:r>
        <w:t>In our experience, student interests vary, and their initial ability to articulate research goals may be limited. An initial brainstorming session may clarify their interests an</w:t>
      </w:r>
      <w:r>
        <w:t>d encourage them to think critically about goals under the time constraints of their academic schedules. Additionally, we anticipate that sharing completed student project reports will guide student thinking about the scope of possible projects.</w:t>
      </w:r>
    </w:p>
    <w:p w14:paraId="7E4198F7" w14:textId="77777777" w:rsidR="004D787B" w:rsidRDefault="00601C55">
      <w:pPr>
        <w:pStyle w:val="BodyText"/>
      </w:pPr>
      <w:commentRangeStart w:id="11"/>
      <w:r>
        <w:lastRenderedPageBreak/>
        <w:t>We mentore</w:t>
      </w:r>
      <w:r>
        <w:t>d one student whose interest in financial time series guided her project. A second student formulated a project around event detection from tweet time series.</w:t>
      </w:r>
      <w:commentRangeEnd w:id="11"/>
      <w:r w:rsidR="00E31D98">
        <w:rPr>
          <w:rStyle w:val="CommentReference"/>
        </w:rPr>
        <w:commentReference w:id="11"/>
      </w:r>
    </w:p>
    <w:p w14:paraId="35962BAD" w14:textId="77777777" w:rsidR="004D787B" w:rsidRDefault="00601C55">
      <w:pPr>
        <w:pStyle w:val="Heading3"/>
      </w:pPr>
      <w:bookmarkStart w:id="12" w:name="backward-design"/>
      <w:r>
        <w:t>Backward design</w:t>
      </w:r>
      <w:bookmarkEnd w:id="12"/>
    </w:p>
    <w:p w14:paraId="5D164DB5" w14:textId="77777777" w:rsidR="004D787B" w:rsidRDefault="00601C55">
      <w:pPr>
        <w:pStyle w:val="FirstParagraph"/>
      </w:pPr>
      <w:r>
        <w:t>We sought to give our trainees opportunities to formulate and address a data scie</w:t>
      </w:r>
      <w:r>
        <w:t>nce research question. We consulted the GAISE report for additional guidance. The GAISE report executive summary highlights six goals for statistics training:</w:t>
      </w:r>
    </w:p>
    <w:p w14:paraId="3BB00BFF" w14:textId="77777777" w:rsidR="004D787B" w:rsidRDefault="00601C55">
      <w:pPr>
        <w:pStyle w:val="Compact"/>
        <w:numPr>
          <w:ilvl w:val="0"/>
          <w:numId w:val="3"/>
        </w:numPr>
      </w:pPr>
      <w:r>
        <w:t>Teach statistical thinking</w:t>
      </w:r>
    </w:p>
    <w:p w14:paraId="6BC8F70C" w14:textId="77777777" w:rsidR="004D787B" w:rsidRDefault="00601C55">
      <w:pPr>
        <w:pStyle w:val="Compact"/>
        <w:numPr>
          <w:ilvl w:val="0"/>
          <w:numId w:val="3"/>
        </w:numPr>
      </w:pPr>
      <w:r>
        <w:t>Focus on conceptual understanding</w:t>
      </w:r>
    </w:p>
    <w:p w14:paraId="17BA7728" w14:textId="77777777" w:rsidR="004D787B" w:rsidRDefault="00601C55">
      <w:pPr>
        <w:pStyle w:val="Compact"/>
        <w:numPr>
          <w:ilvl w:val="0"/>
          <w:numId w:val="3"/>
        </w:numPr>
      </w:pPr>
      <w:r>
        <w:t>Integrate real data with a context a</w:t>
      </w:r>
      <w:r>
        <w:t>nd purpose</w:t>
      </w:r>
    </w:p>
    <w:p w14:paraId="6779ED4E" w14:textId="77777777" w:rsidR="004D787B" w:rsidRDefault="00601C55">
      <w:pPr>
        <w:pStyle w:val="Compact"/>
        <w:numPr>
          <w:ilvl w:val="0"/>
          <w:numId w:val="3"/>
        </w:numPr>
      </w:pPr>
      <w:r>
        <w:t>Foster active learning</w:t>
      </w:r>
    </w:p>
    <w:p w14:paraId="4B91B6E1" w14:textId="77777777" w:rsidR="004D787B" w:rsidRDefault="00601C55">
      <w:pPr>
        <w:pStyle w:val="Compact"/>
        <w:numPr>
          <w:ilvl w:val="0"/>
          <w:numId w:val="3"/>
        </w:numPr>
      </w:pPr>
      <w:r>
        <w:t>Use technology to explore concepts and analyze data</w:t>
      </w:r>
    </w:p>
    <w:p w14:paraId="3021C502" w14:textId="77777777" w:rsidR="004D787B" w:rsidRDefault="00601C55">
      <w:pPr>
        <w:pStyle w:val="Compact"/>
        <w:numPr>
          <w:ilvl w:val="0"/>
          <w:numId w:val="3"/>
        </w:numPr>
      </w:pPr>
      <w:r>
        <w:t>Use assessments to improve and evaluate student learning</w:t>
      </w:r>
    </w:p>
    <w:p w14:paraId="1A8FAD74" w14:textId="77777777" w:rsidR="004D787B" w:rsidRDefault="00601C55">
      <w:pPr>
        <w:pStyle w:val="Heading3"/>
      </w:pPr>
      <w:bookmarkStart w:id="13" w:name="learning-outcomes"/>
      <w:commentRangeStart w:id="14"/>
      <w:r>
        <w:t>Learning outcomes</w:t>
      </w:r>
      <w:bookmarkEnd w:id="13"/>
      <w:commentRangeEnd w:id="14"/>
      <w:r w:rsidR="008C3410">
        <w:rPr>
          <w:rStyle w:val="CommentReference"/>
          <w:rFonts w:asciiTheme="minorHAnsi" w:eastAsiaTheme="minorHAnsi" w:hAnsiTheme="minorHAnsi" w:cstheme="minorBidi"/>
          <w:b w:val="0"/>
          <w:bCs w:val="0"/>
          <w:color w:val="auto"/>
        </w:rPr>
        <w:commentReference w:id="14"/>
      </w:r>
    </w:p>
    <w:p w14:paraId="14FDF8CF" w14:textId="77777777" w:rsidR="004D787B" w:rsidRDefault="00601C55">
      <w:pPr>
        <w:pStyle w:val="Heading3"/>
      </w:pPr>
      <w:bookmarkStart w:id="15" w:name="time-period"/>
      <w:r>
        <w:t>Time period</w:t>
      </w:r>
      <w:bookmarkEnd w:id="15"/>
    </w:p>
    <w:p w14:paraId="6E3EE37B" w14:textId="77777777" w:rsidR="004D787B" w:rsidRDefault="00601C55">
      <w:pPr>
        <w:pStyle w:val="FirstParagraph"/>
      </w:pPr>
      <w:r>
        <w:t>Our two students conducted their research projects during the 2015-2016 academic year. We recommend a full academic year for projects of this magnitude, although a one-semester project is possible. Our students presented their findings at the statistics de</w:t>
      </w:r>
      <w:r>
        <w:t>partment’s undergraduate poster session near the end of the 2015-2016 academic year.</w:t>
      </w:r>
    </w:p>
    <w:p w14:paraId="7DA9CE0E" w14:textId="77777777" w:rsidR="004D787B" w:rsidRDefault="00601C55">
      <w:pPr>
        <w:pStyle w:val="Heading2"/>
      </w:pPr>
      <w:bookmarkStart w:id="16" w:name="methods"/>
      <w:r>
        <w:t>Methods</w:t>
      </w:r>
      <w:bookmarkEnd w:id="16"/>
    </w:p>
    <w:p w14:paraId="7652F056" w14:textId="77777777" w:rsidR="004D787B" w:rsidRDefault="00601C55">
      <w:pPr>
        <w:pStyle w:val="Heading3"/>
      </w:pPr>
      <w:bookmarkStart w:id="17" w:name="collecting-tweets-over-time"/>
      <w:r>
        <w:t>Collecting tweets over time</w:t>
      </w:r>
      <w:bookmarkEnd w:id="17"/>
    </w:p>
    <w:p w14:paraId="66DAF9D1" w14:textId="77777777" w:rsidR="004D787B" w:rsidRDefault="00601C55">
      <w:pPr>
        <w:pStyle w:val="FirstParagraph"/>
      </w:pPr>
      <w:r>
        <w:t xml:space="preserve">We include here instructions for creating a tweet collection. First, we created a new account on Twitter. With these user credentials, </w:t>
      </w:r>
      <w:r>
        <w:t xml:space="preserve">we used the R package </w:t>
      </w:r>
      <w:r>
        <w:rPr>
          <w:rStyle w:val="VerbatimChar"/>
        </w:rPr>
        <w:t>rtweet</w:t>
      </w:r>
      <w:r>
        <w:t xml:space="preserve"> to query the API. Because we work with linux operating systems, we used the </w:t>
      </w:r>
      <w:r>
        <w:rPr>
          <w:rStyle w:val="VerbatimChar"/>
        </w:rPr>
        <w:t>crontab</w:t>
      </w:r>
      <w:r>
        <w:t xml:space="preserve"> software to repeatedly execute R code to submit API queries. Each query lasted five minutes. We timed the API queries so that there was no time</w:t>
      </w:r>
      <w:r>
        <w:t xml:space="preserve"> lag between queries. We stored tweets resulting from API queries in their native JSON format.</w:t>
      </w:r>
    </w:p>
    <w:p w14:paraId="79AEBA63" w14:textId="77777777" w:rsidR="004D787B" w:rsidRDefault="00601C55">
      <w:pPr>
        <w:pStyle w:val="BodyText"/>
      </w:pPr>
      <w:r>
        <w:t xml:space="preserve">The R package </w:t>
      </w:r>
      <w:r>
        <w:rPr>
          <w:rStyle w:val="VerbatimChar"/>
        </w:rPr>
        <w:t>rtweet</w:t>
      </w:r>
      <w:r>
        <w:t xml:space="preserve"> provides functions that parse tweet JSON to R data frames. We then conducted all further analyses in R.</w:t>
      </w:r>
    </w:p>
    <w:p w14:paraId="3F3164A5" w14:textId="77777777" w:rsidR="004D787B" w:rsidRDefault="00601C55">
      <w:pPr>
        <w:pStyle w:val="BodyText"/>
      </w:pPr>
      <w:r>
        <w:t xml:space="preserve">Setting up the query task with </w:t>
      </w:r>
      <w:r>
        <w:rPr>
          <w:rStyle w:val="VerbatimChar"/>
        </w:rPr>
        <w:t>cront</w:t>
      </w:r>
      <w:r>
        <w:rPr>
          <w:rStyle w:val="VerbatimChar"/>
        </w:rPr>
        <w:t>ab</w:t>
      </w:r>
      <w:r>
        <w:t xml:space="preserve"> is straightforward. On our computer, with Ubuntu 20.04 linux operating system, we opened a terminal and typed </w:t>
      </w:r>
      <w:r>
        <w:rPr>
          <w:rStyle w:val="VerbatimChar"/>
        </w:rPr>
        <w:t>crontab -e</w:t>
      </w:r>
      <w:r>
        <w:t>. This opened a text file containing user-specified tasks. We added the following line to the bottom of the file:</w:t>
      </w:r>
    </w:p>
    <w:p w14:paraId="64EEF15F" w14:textId="77777777" w:rsidR="004D787B" w:rsidRDefault="00601C55">
      <w:pPr>
        <w:pStyle w:val="SourceCode"/>
      </w:pPr>
      <w:r>
        <w:rPr>
          <w:rStyle w:val="ExtensionTok"/>
        </w:rPr>
        <w:t>*/5</w:t>
      </w:r>
      <w:r>
        <w:rPr>
          <w:rStyle w:val="NormalTok"/>
        </w:rPr>
        <w:t xml:space="preserve"> * * * * R -e </w:t>
      </w:r>
      <w:r>
        <w:rPr>
          <w:rStyle w:val="StringTok"/>
        </w:rPr>
        <w:t>'r</w:t>
      </w:r>
      <w:r>
        <w:rPr>
          <w:rStyle w:val="StringTok"/>
        </w:rPr>
        <w:t xml:space="preserve">tweet::stream_tweets(timeout = (60 * 5), </w:t>
      </w:r>
      <w:r>
        <w:br/>
      </w:r>
      <w:r>
        <w:rPr>
          <w:rStyle w:val="StringTok"/>
        </w:rPr>
        <w:t>parse = FALSE, file_name = paste0("~/work/mentoring/mentoring-framework/data/",</w:t>
      </w:r>
      <w:r>
        <w:br/>
      </w:r>
      <w:r>
        <w:rPr>
          <w:rStyle w:val="StringTok"/>
        </w:rPr>
        <w:t>lubridate::now(), "-tweets"))'</w:t>
      </w:r>
    </w:p>
    <w:p w14:paraId="3DAEA4C6" w14:textId="77777777" w:rsidR="004D787B" w:rsidRDefault="00601C55">
      <w:pPr>
        <w:pStyle w:val="FirstParagraph"/>
      </w:pPr>
      <w:r>
        <w:lastRenderedPageBreak/>
        <w:t xml:space="preserve">Users may need to slightly amend the above line to conform to requirements of their operating system’s </w:t>
      </w:r>
      <w:r>
        <w:rPr>
          <w:rStyle w:val="VerbatimChar"/>
        </w:rPr>
        <w:t>crontab</w:t>
      </w:r>
      <w:r>
        <w:t>.</w:t>
      </w:r>
    </w:p>
    <w:p w14:paraId="6FF422E8" w14:textId="77777777" w:rsidR="004D787B" w:rsidRDefault="00601C55">
      <w:pPr>
        <w:pStyle w:val="Heading3"/>
      </w:pPr>
      <w:bookmarkStart w:id="18" w:name="X44123c9c48896a94d09fe98af5f8466be162e8c"/>
      <w:r>
        <w:t>Querying Twitter API to get complete tweets</w:t>
      </w:r>
      <w:bookmarkEnd w:id="18"/>
    </w:p>
    <w:p w14:paraId="03EC1C77" w14:textId="77777777" w:rsidR="004D787B" w:rsidRDefault="00601C55">
      <w:pPr>
        <w:pStyle w:val="FirstParagraph"/>
      </w:pPr>
      <w:commentRangeStart w:id="19"/>
      <w:r>
        <w:t>Twitter API use agreements forbid users from sharing complete API query results. However, Twitter pe</w:t>
      </w:r>
      <w:r>
        <w:t>rmits users to share tweet identification numbers. A user can then query a Twitter API to obtain complete tweet data. In our experience, this process is incomplete; that is, many tweets submitted to the Twitter API return no data. Additionally, on repeated</w:t>
      </w:r>
      <w:r>
        <w:t xml:space="preserve"> querying of the API, different sets of tweets return data. This complicates our goal of making all analyses computationally reproducible.</w:t>
      </w:r>
      <w:commentRangeEnd w:id="19"/>
      <w:r w:rsidR="008C3410">
        <w:rPr>
          <w:rStyle w:val="CommentReference"/>
        </w:rPr>
        <w:commentReference w:id="19"/>
      </w:r>
    </w:p>
    <w:p w14:paraId="140CB037" w14:textId="77777777" w:rsidR="004D787B" w:rsidRDefault="00601C55">
      <w:pPr>
        <w:pStyle w:val="BodyText"/>
      </w:pPr>
      <w:r>
        <w:t>From our collection of tweets, we chose to analyze those sent on five consecutive days from May 10, 2020 to May 14, 2</w:t>
      </w:r>
      <w:r>
        <w:t xml:space="preserve">020. To minimize the computing requirements, we limited our study to tweets sent during a five-minute period (12:00pm to 12:05pm Eastern time) every day. We then submitted API queries to Twitter to get the full content of tweets, including the tweet text. </w:t>
      </w:r>
      <w:r>
        <w:t>In supplementary files, we provide the R code that we used to query the Twitter API to obtain full tweet content.</w:t>
      </w:r>
    </w:p>
    <w:p w14:paraId="45D0DD2F" w14:textId="77777777" w:rsidR="004D787B" w:rsidRDefault="00601C55">
      <w:pPr>
        <w:pStyle w:val="Heading3"/>
      </w:pPr>
      <w:bookmarkStart w:id="20" w:name="tweet-structure"/>
      <w:r>
        <w:t>Tweet structure</w:t>
      </w:r>
      <w:bookmarkEnd w:id="20"/>
    </w:p>
    <w:p w14:paraId="78C23E8B" w14:textId="77777777" w:rsidR="004D787B" w:rsidRDefault="00601C55">
      <w:pPr>
        <w:pStyle w:val="FirstParagraph"/>
      </w:pPr>
      <w:r>
        <w:t>Tweets are available from the Twitter API as Javascript Object Notation (JSON) objects. Every tweet consists of multiple key-v</w:t>
      </w:r>
      <w:r>
        <w:t>alue pairs. The number of fields per tweet depends on user settings, retweet status, and other factors.</w:t>
      </w:r>
      <w:r>
        <w:rPr>
          <w:rStyle w:val="FootnoteReference"/>
        </w:rPr>
        <w:footnoteReference w:id="6"/>
      </w:r>
      <w:r>
        <w:t xml:space="preserve"> The 31 tweet key-value pairs belong to 12 distinct classes (Appendix 1). The classes are either vectors - numeric, logical, or character - or arrays as</w:t>
      </w:r>
      <w:r>
        <w:t>sembled from the vector classes.</w:t>
      </w:r>
    </w:p>
    <w:p w14:paraId="4EE65EF8" w14:textId="77777777" w:rsidR="004D787B" w:rsidRDefault="00601C55">
      <w:pPr>
        <w:pStyle w:val="BodyText"/>
      </w:pPr>
      <w:r>
        <w:t>Below is an example of Tweet JSON. Every tweet features the keys “created_at” (the time stamp), “id_str” (a unique tweet identifier), and “text”. We use these three keys in our analyses.</w:t>
      </w:r>
    </w:p>
    <w:p w14:paraId="76D62F53" w14:textId="77777777" w:rsidR="004D787B" w:rsidRDefault="00601C55">
      <w:pPr>
        <w:pStyle w:val="SourceCode"/>
      </w:pPr>
      <w:r>
        <w:rPr>
          <w:rStyle w:val="KeywordTok"/>
        </w:rPr>
        <w:t>{</w:t>
      </w:r>
      <w:r>
        <w:br/>
      </w:r>
      <w:r>
        <w:rPr>
          <w:rStyle w:val="NormalTok"/>
        </w:rPr>
        <w:t xml:space="preserve">  </w:t>
      </w:r>
      <w:r>
        <w:rPr>
          <w:rStyle w:val="StringTok"/>
        </w:rPr>
        <w:t>"created_at"</w:t>
      </w:r>
      <w:r>
        <w:rPr>
          <w:rStyle w:val="NormalTok"/>
        </w:rPr>
        <w:t xml:space="preserve">: </w:t>
      </w:r>
      <w:r>
        <w:rPr>
          <w:rStyle w:val="StringTok"/>
        </w:rPr>
        <w:t>"Thu Apr 06 15:24:</w:t>
      </w:r>
      <w:r>
        <w:rPr>
          <w:rStyle w:val="StringTok"/>
        </w:rPr>
        <w:t>15 +0000 2017"</w:t>
      </w:r>
      <w:r>
        <w:rPr>
          <w:rStyle w:val="NormalTok"/>
        </w:rPr>
        <w:t>,</w:t>
      </w:r>
      <w:r>
        <w:br/>
      </w:r>
      <w:r>
        <w:rPr>
          <w:rStyle w:val="NormalTok"/>
        </w:rPr>
        <w:t xml:space="preserve">  </w:t>
      </w:r>
      <w:r>
        <w:rPr>
          <w:rStyle w:val="StringTok"/>
        </w:rPr>
        <w:t>"id_str"</w:t>
      </w:r>
      <w:r>
        <w:rPr>
          <w:rStyle w:val="NormalTok"/>
        </w:rPr>
        <w:t xml:space="preserve">: </w:t>
      </w:r>
      <w:r>
        <w:rPr>
          <w:rStyle w:val="StringTok"/>
        </w:rPr>
        <w:t>"850006245121695744"</w:t>
      </w:r>
      <w:r>
        <w:rPr>
          <w:rStyle w:val="NormalTok"/>
        </w:rPr>
        <w:t>,</w:t>
      </w:r>
      <w:r>
        <w:br/>
      </w:r>
      <w:r>
        <w:rPr>
          <w:rStyle w:val="NormalTok"/>
        </w:rPr>
        <w:t xml:space="preserve">  </w:t>
      </w:r>
      <w:r>
        <w:rPr>
          <w:rStyle w:val="StringTok"/>
        </w:rPr>
        <w:t>"text"</w:t>
      </w:r>
      <w:r>
        <w:rPr>
          <w:rStyle w:val="NormalTok"/>
        </w:rPr>
        <w:t xml:space="preserve">: </w:t>
      </w:r>
      <w:r>
        <w:rPr>
          <w:rStyle w:val="StringTok"/>
        </w:rPr>
        <w:t>"1\/ Today we\u2019re sharing our vision for the future of the Twitter API platform!"</w:t>
      </w:r>
      <w:r>
        <w:rPr>
          <w:rStyle w:val="NormalTok"/>
        </w:rPr>
        <w:t>,</w:t>
      </w:r>
      <w:r>
        <w:br/>
      </w:r>
      <w:r>
        <w:rPr>
          <w:rStyle w:val="NormalTok"/>
        </w:rPr>
        <w:t xml:space="preserve">  </w:t>
      </w:r>
      <w:r>
        <w:rPr>
          <w:rStyle w:val="StringTok"/>
        </w:rPr>
        <w:t>"user"</w:t>
      </w:r>
      <w:r>
        <w:rPr>
          <w:rStyle w:val="NormalTok"/>
        </w:rPr>
        <w:t xml:space="preserve">: </w:t>
      </w:r>
      <w:r>
        <w:rPr>
          <w:rStyle w:val="KeywordTok"/>
        </w:rPr>
        <w:t>{</w:t>
      </w:r>
      <w:r>
        <w:br/>
      </w:r>
      <w:r>
        <w:rPr>
          <w:rStyle w:val="NormalTok"/>
        </w:rPr>
        <w:t xml:space="preserve">    </w:t>
      </w:r>
      <w:r>
        <w:rPr>
          <w:rStyle w:val="StringTok"/>
        </w:rPr>
        <w:t>"id"</w:t>
      </w:r>
      <w:r>
        <w:rPr>
          <w:rStyle w:val="NormalTok"/>
        </w:rPr>
        <w:t xml:space="preserve">: </w:t>
      </w:r>
      <w:r>
        <w:rPr>
          <w:rStyle w:val="ExtensionTok"/>
        </w:rPr>
        <w:t>2244994945</w:t>
      </w:r>
      <w:r>
        <w:rPr>
          <w:rStyle w:val="NormalTok"/>
        </w:rPr>
        <w:t>,</w:t>
      </w:r>
      <w:r>
        <w:br/>
      </w:r>
      <w:r>
        <w:rPr>
          <w:rStyle w:val="NormalTok"/>
        </w:rPr>
        <w:t xml:space="preserve">    </w:t>
      </w:r>
      <w:r>
        <w:rPr>
          <w:rStyle w:val="StringTok"/>
        </w:rPr>
        <w:t>"name"</w:t>
      </w:r>
      <w:r>
        <w:rPr>
          <w:rStyle w:val="NormalTok"/>
        </w:rPr>
        <w:t xml:space="preserve">: </w:t>
      </w:r>
      <w:r>
        <w:rPr>
          <w:rStyle w:val="StringTok"/>
        </w:rPr>
        <w:t>"Twitter Dev"</w:t>
      </w:r>
      <w:r>
        <w:rPr>
          <w:rStyle w:val="NormalTok"/>
        </w:rPr>
        <w:t>,</w:t>
      </w:r>
      <w:r>
        <w:br/>
      </w:r>
      <w:r>
        <w:rPr>
          <w:rStyle w:val="NormalTok"/>
        </w:rPr>
        <w:t xml:space="preserve">    </w:t>
      </w:r>
      <w:r>
        <w:rPr>
          <w:rStyle w:val="StringTok"/>
        </w:rPr>
        <w:t>"screen_name"</w:t>
      </w:r>
      <w:r>
        <w:rPr>
          <w:rStyle w:val="NormalTok"/>
        </w:rPr>
        <w:t xml:space="preserve">: </w:t>
      </w:r>
      <w:r>
        <w:rPr>
          <w:rStyle w:val="StringTok"/>
        </w:rPr>
        <w:t>"TwitterDev"</w:t>
      </w:r>
      <w:r>
        <w:rPr>
          <w:rStyle w:val="NormalTok"/>
        </w:rPr>
        <w:t>,</w:t>
      </w:r>
      <w:r>
        <w:br/>
      </w:r>
      <w:r>
        <w:rPr>
          <w:rStyle w:val="NormalTok"/>
        </w:rPr>
        <w:t xml:space="preserve">    </w:t>
      </w:r>
      <w:r>
        <w:rPr>
          <w:rStyle w:val="StringTok"/>
        </w:rPr>
        <w:t>"location"</w:t>
      </w:r>
      <w:r>
        <w:rPr>
          <w:rStyle w:val="NormalTok"/>
        </w:rPr>
        <w:t>:</w:t>
      </w:r>
      <w:r>
        <w:rPr>
          <w:rStyle w:val="NormalTok"/>
        </w:rPr>
        <w:t xml:space="preserve"> </w:t>
      </w:r>
      <w:r>
        <w:rPr>
          <w:rStyle w:val="StringTok"/>
        </w:rPr>
        <w:t>"Internet"</w:t>
      </w:r>
      <w:r>
        <w:rPr>
          <w:rStyle w:val="NormalTok"/>
        </w:rPr>
        <w:t>,</w:t>
      </w:r>
      <w:r>
        <w:br/>
      </w:r>
      <w:r>
        <w:rPr>
          <w:rStyle w:val="NormalTok"/>
        </w:rPr>
        <w:t xml:space="preserve">    </w:t>
      </w:r>
      <w:r>
        <w:rPr>
          <w:rStyle w:val="StringTok"/>
        </w:rPr>
        <w:t>"url"</w:t>
      </w:r>
      <w:r>
        <w:rPr>
          <w:rStyle w:val="NormalTok"/>
        </w:rPr>
        <w:t xml:space="preserve">: </w:t>
      </w:r>
      <w:r>
        <w:rPr>
          <w:rStyle w:val="StringTok"/>
        </w:rPr>
        <w:t>"https:\/\/dev.twitter.com\/"</w:t>
      </w:r>
      <w:r>
        <w:rPr>
          <w:rStyle w:val="NormalTok"/>
        </w:rPr>
        <w:t>,</w:t>
      </w:r>
      <w:r>
        <w:br/>
      </w:r>
      <w:r>
        <w:rPr>
          <w:rStyle w:val="NormalTok"/>
        </w:rPr>
        <w:t xml:space="preserve">    </w:t>
      </w:r>
      <w:r>
        <w:rPr>
          <w:rStyle w:val="StringTok"/>
        </w:rPr>
        <w:t>"description"</w:t>
      </w:r>
      <w:r>
        <w:rPr>
          <w:rStyle w:val="NormalTok"/>
        </w:rPr>
        <w:t xml:space="preserve">: </w:t>
      </w:r>
      <w:r>
        <w:rPr>
          <w:rStyle w:val="StringTok"/>
        </w:rPr>
        <w:t xml:space="preserve">"Your official source for Twitter Platform news, updates &amp; events. </w:t>
      </w:r>
      <w:r>
        <w:br/>
      </w:r>
      <w:r>
        <w:rPr>
          <w:rStyle w:val="StringTok"/>
        </w:rPr>
        <w:t xml:space="preserve">    Need technical help? Visit https:\/\/twittercommunity.com\/ \u2328\ufe0f </w:t>
      </w:r>
      <w:r>
        <w:br/>
      </w:r>
      <w:r>
        <w:rPr>
          <w:rStyle w:val="StringTok"/>
        </w:rPr>
        <w:lastRenderedPageBreak/>
        <w:t xml:space="preserve">    #TapIntoTwitter"</w:t>
      </w:r>
      <w:r>
        <w:br/>
      </w:r>
      <w:r>
        <w:rPr>
          <w:rStyle w:val="NormalTok"/>
        </w:rPr>
        <w:t xml:space="preserve">  </w:t>
      </w:r>
      <w:r>
        <w:rPr>
          <w:rStyle w:val="KeywordTok"/>
        </w:rPr>
        <w:t>}</w:t>
      </w:r>
      <w:r>
        <w:rPr>
          <w:rStyle w:val="NormalTok"/>
        </w:rPr>
        <w:t>,</w:t>
      </w:r>
      <w:r>
        <w:br/>
      </w:r>
      <w:r>
        <w:rPr>
          <w:rStyle w:val="NormalTok"/>
        </w:rPr>
        <w:t xml:space="preserve">  </w:t>
      </w:r>
      <w:r>
        <w:rPr>
          <w:rStyle w:val="StringTok"/>
        </w:rPr>
        <w:t>"place"</w:t>
      </w:r>
      <w:r>
        <w:rPr>
          <w:rStyle w:val="NormalTok"/>
        </w:rPr>
        <w:t xml:space="preserve">: </w:t>
      </w:r>
      <w:r>
        <w:rPr>
          <w:rStyle w:val="KeywordTok"/>
        </w:rPr>
        <w:t>{</w:t>
      </w:r>
      <w:r>
        <w:rPr>
          <w:rStyle w:val="NormalTok"/>
        </w:rPr>
        <w:t xml:space="preserve">   </w:t>
      </w:r>
      <w:r>
        <w:br/>
      </w:r>
      <w:r>
        <w:rPr>
          <w:rStyle w:val="NormalTok"/>
        </w:rPr>
        <w:t xml:space="preserve">  </w:t>
      </w:r>
      <w:r>
        <w:rPr>
          <w:rStyle w:val="KeywordTok"/>
        </w:rPr>
        <w:t>}</w:t>
      </w:r>
      <w:r>
        <w:rPr>
          <w:rStyle w:val="NormalTok"/>
        </w:rPr>
        <w:t>,</w:t>
      </w:r>
      <w:r>
        <w:br/>
      </w:r>
      <w:r>
        <w:rPr>
          <w:rStyle w:val="NormalTok"/>
        </w:rPr>
        <w:t xml:space="preserve">  </w:t>
      </w:r>
      <w:r>
        <w:rPr>
          <w:rStyle w:val="StringTok"/>
        </w:rPr>
        <w:t>"entities"</w:t>
      </w:r>
      <w:r>
        <w:rPr>
          <w:rStyle w:val="NormalTok"/>
        </w:rPr>
        <w:t xml:space="preserve">: </w:t>
      </w:r>
      <w:r>
        <w:rPr>
          <w:rStyle w:val="KeywordTok"/>
        </w:rPr>
        <w:t>{</w:t>
      </w:r>
      <w:r>
        <w:br/>
      </w:r>
      <w:r>
        <w:rPr>
          <w:rStyle w:val="NormalTok"/>
        </w:rPr>
        <w:t xml:space="preserve">    </w:t>
      </w:r>
      <w:r>
        <w:rPr>
          <w:rStyle w:val="StringTok"/>
        </w:rPr>
        <w:t>"hashtags"</w:t>
      </w:r>
      <w:r>
        <w:rPr>
          <w:rStyle w:val="NormalTok"/>
        </w:rPr>
        <w:t>:</w:t>
      </w:r>
      <w:r>
        <w:rPr>
          <w:rStyle w:val="BuiltInTok"/>
        </w:rPr>
        <w:t xml:space="preserve"> [</w:t>
      </w:r>
      <w:r>
        <w:rPr>
          <w:rStyle w:val="NormalTok"/>
        </w:rPr>
        <w:t xml:space="preserve">      </w:t>
      </w:r>
      <w:r>
        <w:br/>
      </w:r>
      <w:r>
        <w:rPr>
          <w:rStyle w:val="NormalTok"/>
        </w:rPr>
        <w:t xml:space="preserve">    ],</w:t>
      </w:r>
      <w:r>
        <w:br/>
      </w:r>
      <w:r>
        <w:rPr>
          <w:rStyle w:val="NormalTok"/>
        </w:rPr>
        <w:t xml:space="preserve">    </w:t>
      </w:r>
      <w:r>
        <w:rPr>
          <w:rStyle w:val="StringTok"/>
        </w:rPr>
        <w:t>"urls"</w:t>
      </w:r>
      <w:r>
        <w:rPr>
          <w:rStyle w:val="NormalTok"/>
        </w:rPr>
        <w:t>: [</w:t>
      </w:r>
      <w:r>
        <w:br/>
      </w:r>
      <w:r>
        <w:rPr>
          <w:rStyle w:val="NormalTok"/>
        </w:rPr>
        <w:t xml:space="preserve">      {</w:t>
      </w:r>
      <w:r>
        <w:br/>
      </w:r>
      <w:r>
        <w:rPr>
          <w:rStyle w:val="NormalTok"/>
        </w:rPr>
        <w:t xml:space="preserve">        </w:t>
      </w:r>
      <w:r>
        <w:rPr>
          <w:rStyle w:val="StringTok"/>
        </w:rPr>
        <w:t>"url"</w:t>
      </w:r>
      <w:r>
        <w:rPr>
          <w:rStyle w:val="NormalTok"/>
        </w:rPr>
        <w:t xml:space="preserve">: </w:t>
      </w:r>
      <w:r>
        <w:rPr>
          <w:rStyle w:val="StringTok"/>
        </w:rPr>
        <w:t>"https:\/\/t.co\/XweGngmxlP"</w:t>
      </w:r>
      <w:r>
        <w:rPr>
          <w:rStyle w:val="NormalTok"/>
        </w:rPr>
        <w:t>,</w:t>
      </w:r>
      <w:r>
        <w:br/>
      </w:r>
      <w:r>
        <w:rPr>
          <w:rStyle w:val="NormalTok"/>
        </w:rPr>
        <w:t xml:space="preserve">        </w:t>
      </w:r>
      <w:r>
        <w:rPr>
          <w:rStyle w:val="StringTok"/>
        </w:rPr>
        <w:t>"unwound"</w:t>
      </w:r>
      <w:r>
        <w:rPr>
          <w:rStyle w:val="NormalTok"/>
        </w:rPr>
        <w:t>: {</w:t>
      </w:r>
      <w:r>
        <w:br/>
      </w:r>
      <w:r>
        <w:rPr>
          <w:rStyle w:val="NormalTok"/>
        </w:rPr>
        <w:t xml:space="preserve">          </w:t>
      </w:r>
      <w:r>
        <w:rPr>
          <w:rStyle w:val="StringTok"/>
        </w:rPr>
        <w:t>"url"</w:t>
      </w:r>
      <w:r>
        <w:rPr>
          <w:rStyle w:val="NormalTok"/>
        </w:rPr>
        <w:t xml:space="preserve">: </w:t>
      </w:r>
      <w:r>
        <w:rPr>
          <w:rStyle w:val="StringTok"/>
        </w:rPr>
        <w:t>"https:\/\/cards.twitter.com\/cards\/18ce53wgo4h\/3xo1c"</w:t>
      </w:r>
      <w:r>
        <w:rPr>
          <w:rStyle w:val="NormalTok"/>
        </w:rPr>
        <w:t>,</w:t>
      </w:r>
      <w:r>
        <w:br/>
      </w:r>
      <w:r>
        <w:rPr>
          <w:rStyle w:val="NormalTok"/>
        </w:rPr>
        <w:t xml:space="preserve">          </w:t>
      </w:r>
      <w:r>
        <w:rPr>
          <w:rStyle w:val="StringTok"/>
        </w:rPr>
        <w:t>"title"</w:t>
      </w:r>
      <w:r>
        <w:rPr>
          <w:rStyle w:val="NormalTok"/>
        </w:rPr>
        <w:t xml:space="preserve">: </w:t>
      </w:r>
      <w:r>
        <w:rPr>
          <w:rStyle w:val="StringTok"/>
        </w:rPr>
        <w:t>"Building the F</w:t>
      </w:r>
      <w:r>
        <w:rPr>
          <w:rStyle w:val="StringTok"/>
        </w:rPr>
        <w:t>uture of the Twitter API Platform"</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StringTok"/>
        </w:rPr>
        <w:t>"user_mentions"</w:t>
      </w:r>
      <w:r>
        <w:rPr>
          <w:rStyle w:val="NormalTok"/>
        </w:rPr>
        <w:t xml:space="preserve">: [     </w:t>
      </w:r>
      <w:r>
        <w:br/>
      </w:r>
      <w:r>
        <w:rPr>
          <w:rStyle w:val="NormalTok"/>
        </w:rPr>
        <w:t xml:space="preserve">    ]</w:t>
      </w:r>
      <w:r>
        <w:br/>
      </w:r>
      <w:r>
        <w:rPr>
          <w:rStyle w:val="NormalTok"/>
        </w:rPr>
        <w:t xml:space="preserve">  }</w:t>
      </w:r>
      <w:r>
        <w:br/>
      </w:r>
      <w:r>
        <w:rPr>
          <w:rStyle w:val="NormalTok"/>
        </w:rPr>
        <w:t>}</w:t>
      </w:r>
    </w:p>
    <w:p w14:paraId="11E27E30" w14:textId="77777777" w:rsidR="004D787B" w:rsidRDefault="00601C55">
      <w:pPr>
        <w:pStyle w:val="FirstParagraph"/>
      </w:pPr>
      <w:r>
        <w:t>Our analyses use three fields from each tweet: date (“created_at”), tweet identifier (“id_str”), and tweet text (“text”). The “created_at” field is a charac</w:t>
      </w:r>
      <w:r>
        <w:t>ter string containing the date and time of the tweet. Every tweet has a unique identifier, the “id_str” value. The “text” field contains the unicode representation of the message. For our topic modeling, a single day defines a single “corpus”, and a single</w:t>
      </w:r>
      <w:r>
        <w:t xml:space="preserve"> tweet corresponds to a single “document”.</w:t>
      </w:r>
    </w:p>
    <w:p w14:paraId="390FB4CE" w14:textId="77777777" w:rsidR="004D787B" w:rsidRDefault="00601C55">
      <w:pPr>
        <w:pStyle w:val="Heading3"/>
      </w:pPr>
      <w:bookmarkStart w:id="21" w:name="parsing-text-of-tweets"/>
      <w:r>
        <w:t>Parsing text of tweets</w:t>
      </w:r>
      <w:bookmarkEnd w:id="21"/>
    </w:p>
    <w:p w14:paraId="2A98139C" w14:textId="77777777" w:rsidR="004D787B" w:rsidRDefault="00601C55">
      <w:pPr>
        <w:pStyle w:val="FirstParagraph"/>
      </w:pPr>
      <w:r>
        <w:t xml:space="preserve">We used functions from the </w:t>
      </w:r>
      <w:r>
        <w:rPr>
          <w:rStyle w:val="VerbatimChar"/>
        </w:rPr>
        <w:t>rtweet</w:t>
      </w:r>
      <w:r>
        <w:t xml:space="preserve"> R package to parse tweet JSON into a data frame. We then divided tweet text into words with functions from the </w:t>
      </w:r>
      <w:r>
        <w:rPr>
          <w:rStyle w:val="VerbatimChar"/>
        </w:rPr>
        <w:t>tidytext</w:t>
      </w:r>
      <w:r>
        <w:t xml:space="preserve"> R package. We discarded commonly use</w:t>
      </w:r>
      <w:r>
        <w:t>d “stop words” and emojis.</w:t>
      </w:r>
    </w:p>
    <w:p w14:paraId="27351A2B" w14:textId="77777777" w:rsidR="004D787B" w:rsidRDefault="00601C55">
      <w:pPr>
        <w:pStyle w:val="BodyText"/>
      </w:pPr>
      <w:r>
        <w:t>Latent Dirichlet allocation models require that the corpus be inputted as a document by term matrix. In a document by term matrix, each row corresponds to a single document (a single tweet), and each column is a single term (or w</w:t>
      </w:r>
      <w:r>
        <w:t xml:space="preserve">ord). Each cell contains a count (the number of occurrences of a term in the specified document). We created a document by term matrix with the R function </w:t>
      </w:r>
      <w:r>
        <w:rPr>
          <w:rStyle w:val="VerbatimChar"/>
        </w:rPr>
        <w:t>cast_dtm</w:t>
      </w:r>
      <w:r>
        <w:t xml:space="preserve"> from the </w:t>
      </w:r>
      <w:r>
        <w:rPr>
          <w:rStyle w:val="VerbatimChar"/>
        </w:rPr>
        <w:t>tidytext</w:t>
      </w:r>
      <w:r>
        <w:t xml:space="preserve"> package.</w:t>
      </w:r>
    </w:p>
    <w:p w14:paraId="3B39BCF0" w14:textId="77777777" w:rsidR="004D787B" w:rsidRDefault="00601C55">
      <w:pPr>
        <w:pStyle w:val="Heading3"/>
      </w:pPr>
      <w:bookmarkStart w:id="22" w:name="latent-dirichlet-allocation"/>
      <w:r>
        <w:t>Latent Dirichlet allocation</w:t>
      </w:r>
      <w:bookmarkEnd w:id="22"/>
    </w:p>
    <w:p w14:paraId="31120A72" w14:textId="77777777" w:rsidR="004D787B" w:rsidRDefault="00601C55">
      <w:pPr>
        <w:pStyle w:val="FirstParagraph"/>
      </w:pPr>
      <w:r>
        <w:t>Latent Dirichlet allocation is a stat</w:t>
      </w:r>
      <w:r>
        <w:t>istical method for inferring latent (unobservable) topics (or themes) from a corpus (or collection) of documents. We pretend that there’s an imaginary process for creating documents in the corpus. For each document, we choose a discrete distribution over t</w:t>
      </w:r>
      <w:r>
        <w:t xml:space="preserve">opics. For example, some Mother’s Day tweets wish mothers a happy celebration. This may constitute one topic in the corpus. Having chosen a distribution over topics, we then select document words by first drawing a topic from the distribution over topics, </w:t>
      </w:r>
      <w:r>
        <w:t xml:space="preserve">then drawing a word from the chosen topic. Thus, a topic is </w:t>
      </w:r>
      <w:r>
        <w:lastRenderedPageBreak/>
        <w:t>technically defined as a distribution over words in a fixed vocabulary (or collection of words).</w:t>
      </w:r>
    </w:p>
    <w:p w14:paraId="1C27874A" w14:textId="77777777" w:rsidR="004D787B" w:rsidRDefault="00601C55">
      <w:pPr>
        <w:pStyle w:val="BodyText"/>
      </w:pPr>
      <w:r>
        <w:t xml:space="preserve">The literature on latent Dirichlet allocation and related methods is vast, and we won’t attempt to </w:t>
      </w:r>
      <w:r>
        <w:t>review it here.</w:t>
      </w:r>
    </w:p>
    <w:p w14:paraId="337DED7D" w14:textId="77777777" w:rsidR="004D787B" w:rsidRDefault="00601C55">
      <w:pPr>
        <w:pStyle w:val="Heading3"/>
      </w:pPr>
      <w:bookmarkStart w:id="23" w:name="study-design"/>
      <w:r>
        <w:t>Study design</w:t>
      </w:r>
      <w:bookmarkEnd w:id="23"/>
    </w:p>
    <w:p w14:paraId="010C9274" w14:textId="77777777" w:rsidR="004D787B" w:rsidRDefault="00601C55">
      <w:pPr>
        <w:pStyle w:val="FirstParagraph"/>
      </w:pPr>
      <w:r>
        <w:t>We sought to validate our hypothesis that we could detect a major social media event by examining tweet topic content at distinct time periods. As a proof of principle of our event detection strategy, we chose to analyze tweets</w:t>
      </w:r>
      <w:r>
        <w:t xml:space="preserve"> during and after </w:t>
      </w:r>
      <w:commentRangeStart w:id="24"/>
      <w:r>
        <w:t>Mother’s Day 2020</w:t>
      </w:r>
      <w:commentRangeEnd w:id="24"/>
      <w:r w:rsidR="004F21C4">
        <w:rPr>
          <w:rStyle w:val="CommentReference"/>
        </w:rPr>
        <w:commentReference w:id="24"/>
      </w:r>
      <w:r>
        <w:t>. We fitted latent Dirichlet allocation models for each of four distinct five-minute periods. The first period began at noon Eastern time on Mother’s Day 2020. Subsequent time periods started 24, 48, and 72 hours later. W</w:t>
      </w:r>
      <w:r>
        <w:t>e defined each time period to be a single collection, or corpus, of tweets. We then fitted latent Dirichlet allocation models to each corpus.</w:t>
      </w:r>
    </w:p>
    <w:p w14:paraId="5A5B2EE7" w14:textId="77777777" w:rsidR="004D787B" w:rsidRDefault="00601C55">
      <w:pPr>
        <w:pStyle w:val="BodyText"/>
      </w:pPr>
      <w:r>
        <w:t>We used several criteria to evaluate latent Dirichlet allocation model fits, with emphasis on choosing a reasonabl</w:t>
      </w:r>
      <w:r>
        <w:t>e number of topics per corpus. Our strategy involved both visualization and more quantitative approaches to model evaluation. For every model, we created one word cloud per topic.</w:t>
      </w:r>
    </w:p>
    <w:p w14:paraId="772327B0" w14:textId="77777777" w:rsidR="004D787B" w:rsidRDefault="00601C55">
      <w:pPr>
        <w:pStyle w:val="BodyText"/>
      </w:pPr>
      <w:r>
        <w:t>We then inspected topic contents at each of the four time points.</w:t>
      </w:r>
    </w:p>
    <w:p w14:paraId="1AB67317" w14:textId="77777777" w:rsidR="004D787B" w:rsidRDefault="00601C55">
      <w:pPr>
        <w:pStyle w:val="Heading3"/>
      </w:pPr>
      <w:bookmarkStart w:id="25" w:name="results"/>
      <w:commentRangeStart w:id="26"/>
      <w:r>
        <w:t>Results</w:t>
      </w:r>
      <w:bookmarkEnd w:id="25"/>
      <w:commentRangeEnd w:id="26"/>
      <w:r w:rsidR="004F21C4">
        <w:rPr>
          <w:rStyle w:val="CommentReference"/>
          <w:rFonts w:asciiTheme="minorHAnsi" w:eastAsiaTheme="minorHAnsi" w:hAnsiTheme="minorHAnsi" w:cstheme="minorBidi"/>
          <w:b w:val="0"/>
          <w:bCs w:val="0"/>
          <w:color w:val="auto"/>
        </w:rPr>
        <w:commentReference w:id="26"/>
      </w:r>
    </w:p>
    <w:p w14:paraId="6469FF69" w14:textId="77777777" w:rsidR="004D787B" w:rsidRDefault="00601C55">
      <w:pPr>
        <w:pStyle w:val="SourceCode"/>
      </w:pPr>
      <w:r>
        <w:rPr>
          <w:rStyle w:val="NormalTok"/>
        </w:rPr>
        <w:t>knitr</w:t>
      </w:r>
      <w:r>
        <w:rPr>
          <w:rStyle w:val="OperatorTok"/>
        </w:rPr>
        <w:t>::</w:t>
      </w:r>
      <w:r>
        <w:rPr>
          <w:rStyle w:val="KeywordTok"/>
        </w:rPr>
        <w:t>include_graphics</w:t>
      </w:r>
      <w:r>
        <w:rPr>
          <w:rStyle w:val="NormalTok"/>
        </w:rPr>
        <w:t>(</w:t>
      </w:r>
      <w:r>
        <w:rPr>
          <w:rStyle w:val="StringTok"/>
        </w:rPr>
        <w:t>"../results/beta-2020-05-10.png"</w:t>
      </w:r>
      <w:r>
        <w:rPr>
          <w:rStyle w:val="NormalTok"/>
        </w:rPr>
        <w:t>)</w:t>
      </w:r>
    </w:p>
    <w:p w14:paraId="517858FA" w14:textId="77777777" w:rsidR="004D787B" w:rsidRDefault="00601C55">
      <w:pPr>
        <w:pStyle w:val="CaptionedFigure"/>
      </w:pPr>
      <w:r>
        <w:rPr>
          <w:noProof/>
        </w:rPr>
        <w:lastRenderedPageBreak/>
        <w:drawing>
          <wp:inline distT="0" distB="0" distL="0" distR="0" wp14:anchorId="77D80E67" wp14:editId="36AD6B65">
            <wp:extent cx="5334000" cy="3807460"/>
            <wp:effectExtent l="0" t="0" r="0" b="0"/>
            <wp:docPr id="1" name="Picture" descr="Figure 1: Top terms for LDA model from May 10, 2020 (Mother’s Day)"/>
            <wp:cNvGraphicFramePr/>
            <a:graphic xmlns:a="http://schemas.openxmlformats.org/drawingml/2006/main">
              <a:graphicData uri="http://schemas.openxmlformats.org/drawingml/2006/picture">
                <pic:pic xmlns:pic="http://schemas.openxmlformats.org/drawingml/2006/picture">
                  <pic:nvPicPr>
                    <pic:cNvPr id="0" name="Picture" descr="../results/beta-2020-05-10.png"/>
                    <pic:cNvPicPr>
                      <a:picLocks noChangeAspect="1" noChangeArrowheads="1"/>
                    </pic:cNvPicPr>
                  </pic:nvPicPr>
                  <pic:blipFill>
                    <a:blip r:embed="rId11"/>
                    <a:stretch>
                      <a:fillRect/>
                    </a:stretch>
                  </pic:blipFill>
                  <pic:spPr bwMode="auto">
                    <a:xfrm>
                      <a:off x="0" y="0"/>
                      <a:ext cx="5334000" cy="3807460"/>
                    </a:xfrm>
                    <a:prstGeom prst="rect">
                      <a:avLst/>
                    </a:prstGeom>
                    <a:noFill/>
                    <a:ln w="9525">
                      <a:noFill/>
                      <a:headEnd/>
                      <a:tailEnd/>
                    </a:ln>
                  </pic:spPr>
                </pic:pic>
              </a:graphicData>
            </a:graphic>
          </wp:inline>
        </w:drawing>
      </w:r>
    </w:p>
    <w:p w14:paraId="10FA5600" w14:textId="77777777" w:rsidR="004D787B" w:rsidRDefault="00601C55">
      <w:pPr>
        <w:pStyle w:val="ImageCaption"/>
      </w:pPr>
      <w:r>
        <w:t>Figure 1: Top terms for LDA model from May 10, 2020 (Mother’s Day)</w:t>
      </w:r>
    </w:p>
    <w:p w14:paraId="6EC1F60B" w14:textId="77777777" w:rsidR="004D787B" w:rsidRDefault="00601C55">
      <w:pPr>
        <w:pStyle w:val="SourceCode"/>
      </w:pPr>
      <w:r>
        <w:rPr>
          <w:rStyle w:val="NormalTok"/>
        </w:rPr>
        <w:t>knitr</w:t>
      </w:r>
      <w:r>
        <w:rPr>
          <w:rStyle w:val="OperatorTok"/>
        </w:rPr>
        <w:t>::</w:t>
      </w:r>
      <w:r>
        <w:rPr>
          <w:rStyle w:val="KeywordTok"/>
        </w:rPr>
        <w:t>include_graphics</w:t>
      </w:r>
      <w:r>
        <w:rPr>
          <w:rStyle w:val="NormalTok"/>
        </w:rPr>
        <w:t>(</w:t>
      </w:r>
      <w:r>
        <w:rPr>
          <w:rStyle w:val="StringTok"/>
        </w:rPr>
        <w:t>"../results/beta-2020-05-11.png"</w:t>
      </w:r>
      <w:r>
        <w:rPr>
          <w:rStyle w:val="NormalTok"/>
        </w:rPr>
        <w:t>)</w:t>
      </w:r>
    </w:p>
    <w:p w14:paraId="2208FF1B" w14:textId="77777777" w:rsidR="004D787B" w:rsidRDefault="00601C55">
      <w:pPr>
        <w:pStyle w:val="CaptionedFigure"/>
      </w:pPr>
      <w:r>
        <w:rPr>
          <w:noProof/>
        </w:rPr>
        <w:lastRenderedPageBreak/>
        <w:drawing>
          <wp:inline distT="0" distB="0" distL="0" distR="0" wp14:anchorId="35FDE3C6" wp14:editId="6817F3DA">
            <wp:extent cx="5334000" cy="3807460"/>
            <wp:effectExtent l="0" t="0" r="0" b="0"/>
            <wp:docPr id="2" name="Picture" descr="Figure 2: Top terms for LDA model from May 11, 2020"/>
            <wp:cNvGraphicFramePr/>
            <a:graphic xmlns:a="http://schemas.openxmlformats.org/drawingml/2006/main">
              <a:graphicData uri="http://schemas.openxmlformats.org/drawingml/2006/picture">
                <pic:pic xmlns:pic="http://schemas.openxmlformats.org/drawingml/2006/picture">
                  <pic:nvPicPr>
                    <pic:cNvPr id="0" name="Picture" descr="../results/beta-2020-05-11.png"/>
                    <pic:cNvPicPr>
                      <a:picLocks noChangeAspect="1" noChangeArrowheads="1"/>
                    </pic:cNvPicPr>
                  </pic:nvPicPr>
                  <pic:blipFill>
                    <a:blip r:embed="rId12"/>
                    <a:stretch>
                      <a:fillRect/>
                    </a:stretch>
                  </pic:blipFill>
                  <pic:spPr bwMode="auto">
                    <a:xfrm>
                      <a:off x="0" y="0"/>
                      <a:ext cx="5334000" cy="3807460"/>
                    </a:xfrm>
                    <a:prstGeom prst="rect">
                      <a:avLst/>
                    </a:prstGeom>
                    <a:noFill/>
                    <a:ln w="9525">
                      <a:noFill/>
                      <a:headEnd/>
                      <a:tailEnd/>
                    </a:ln>
                  </pic:spPr>
                </pic:pic>
              </a:graphicData>
            </a:graphic>
          </wp:inline>
        </w:drawing>
      </w:r>
    </w:p>
    <w:p w14:paraId="4E2F7311" w14:textId="77777777" w:rsidR="004D787B" w:rsidRDefault="00601C55">
      <w:pPr>
        <w:pStyle w:val="ImageCaption"/>
      </w:pPr>
      <w:r>
        <w:t>Figure 2: Top terms for LDA model from May 11, 2020</w:t>
      </w:r>
    </w:p>
    <w:p w14:paraId="0D5E3F3A" w14:textId="77777777" w:rsidR="004D787B" w:rsidRDefault="00601C55">
      <w:pPr>
        <w:pStyle w:val="Heading2"/>
      </w:pPr>
      <w:bookmarkStart w:id="27" w:name="acknowledgements"/>
      <w:r>
        <w:t>Acknowledgements</w:t>
      </w:r>
      <w:bookmarkEnd w:id="27"/>
    </w:p>
    <w:p w14:paraId="73AC44B2" w14:textId="77777777" w:rsidR="004D787B" w:rsidRDefault="00601C55">
      <w:pPr>
        <w:pStyle w:val="FirstParagraph"/>
      </w:pPr>
      <w:r>
        <w:t xml:space="preserve">The authors thank Betsy Colby </w:t>
      </w:r>
      <w:commentRangeStart w:id="28"/>
      <w:r>
        <w:t>Davie</w:t>
      </w:r>
      <w:commentRangeEnd w:id="28"/>
      <w:r w:rsidR="004F21C4">
        <w:rPr>
          <w:rStyle w:val="CommentReference"/>
        </w:rPr>
        <w:commentReference w:id="28"/>
      </w:r>
      <w:r>
        <w:t xml:space="preserve"> and Rick </w:t>
      </w:r>
      <w:proofErr w:type="spellStart"/>
      <w:r>
        <w:t>Nordheim</w:t>
      </w:r>
      <w:proofErr w:type="spellEnd"/>
      <w:r>
        <w:t xml:space="preserve"> for he</w:t>
      </w:r>
      <w:r>
        <w:t>lpful discussions and feedback on preliminary versions of the manuscript. We thank the special issue editors and anonymous reviewers for their constructive comments and suggestions.</w:t>
      </w:r>
    </w:p>
    <w:p w14:paraId="32D45C72" w14:textId="77777777" w:rsidR="004D787B" w:rsidRDefault="00601C55">
      <w:pPr>
        <w:pStyle w:val="Heading2"/>
      </w:pPr>
      <w:bookmarkStart w:id="29" w:name="supplementary-material"/>
      <w:r>
        <w:t>Supplementary Material</w:t>
      </w:r>
      <w:bookmarkEnd w:id="29"/>
    </w:p>
    <w:p w14:paraId="17EB5DF4" w14:textId="77777777" w:rsidR="004D787B" w:rsidRDefault="00601C55">
      <w:pPr>
        <w:pStyle w:val="Heading2"/>
      </w:pPr>
      <w:bookmarkStart w:id="30" w:name="references"/>
      <w:r>
        <w:t>References</w:t>
      </w:r>
      <w:bookmarkEnd w:id="30"/>
    </w:p>
    <w:p w14:paraId="3B8019A1" w14:textId="77777777" w:rsidR="004D787B" w:rsidRDefault="00601C55">
      <w:pPr>
        <w:pStyle w:val="Bibliography"/>
      </w:pPr>
      <w:bookmarkStart w:id="31" w:name="ref-tweet_json"/>
      <w:bookmarkStart w:id="32" w:name="refs"/>
      <w:r>
        <w:t xml:space="preserve">“Introduction to Tweet Json.” </w:t>
      </w:r>
      <w:hyperlink r:id="rId13">
        <w:r>
          <w:rPr>
            <w:rStyle w:val="Hyperlink"/>
          </w:rPr>
          <w:t>https://developer.twitter.com/en/docs/tweets/data-dictionary/overview/intro-to-tweet-json</w:t>
        </w:r>
      </w:hyperlink>
      <w:r>
        <w:t>, 2020</w:t>
      </w:r>
      <w:r>
        <w:br/>
        <w:t>Accessed: 2020-05-18.</w:t>
      </w:r>
    </w:p>
    <w:p w14:paraId="3C6413F9" w14:textId="77777777" w:rsidR="004D787B" w:rsidRDefault="00601C55">
      <w:pPr>
        <w:pStyle w:val="Bibliography"/>
      </w:pPr>
      <w:bookmarkStart w:id="33" w:name="ref-lin2011joint"/>
      <w:bookmarkEnd w:id="31"/>
      <w:r>
        <w:t>Lin, Cindy Xide, Qiaozhu Mei, Jiawei Ha</w:t>
      </w:r>
      <w:r>
        <w:t xml:space="preserve">n, Yunliang Jiang, and Marina Danilevsky. “The Joint Inference of Topic Diffusion and Evolution in Social Communities.” In </w:t>
      </w:r>
      <w:r>
        <w:rPr>
          <w:i/>
        </w:rPr>
        <w:t>2011 Ieee 11th International Conference on Data Mining</w:t>
      </w:r>
      <w:r>
        <w:t>, 378–87. IEEE, 2011.</w:t>
      </w:r>
    </w:p>
    <w:p w14:paraId="665F132B" w14:textId="77777777" w:rsidR="004D787B" w:rsidRDefault="00601C55">
      <w:pPr>
        <w:pStyle w:val="Bibliography"/>
      </w:pPr>
      <w:bookmarkStart w:id="34" w:name="ref-nolan2010computing"/>
      <w:bookmarkEnd w:id="33"/>
      <w:r>
        <w:t>Nolan, Deborah, and Duncan Temple Lang. “Computing in the</w:t>
      </w:r>
      <w:r>
        <w:t xml:space="preserve"> Statistics Curricula.” </w:t>
      </w:r>
      <w:r>
        <w:rPr>
          <w:i/>
        </w:rPr>
        <w:t>The American Statistician</w:t>
      </w:r>
      <w:r>
        <w:t xml:space="preserve"> 64, no. 2 (2010): 97–107.</w:t>
      </w:r>
    </w:p>
    <w:p w14:paraId="686F3F0C" w14:textId="77777777" w:rsidR="004D787B" w:rsidRDefault="00601C55">
      <w:pPr>
        <w:pStyle w:val="Bibliography"/>
      </w:pPr>
      <w:bookmarkStart w:id="35" w:name="ref-pelled2018little"/>
      <w:bookmarkEnd w:id="34"/>
      <w:r>
        <w:lastRenderedPageBreak/>
        <w:t>Pelled, Ayellet, Josephine Lukito, Fred Boehm, JungHwan Yang, and Dhavan Shah. “‘Little Marco,’‘Lyin’Ted,’‘Crooked Hillary,’ and the ‘Biased’ Media: How Trump Used Twitter to Attac</w:t>
      </w:r>
      <w:r>
        <w:t xml:space="preserve">k and Organize.” In </w:t>
      </w:r>
      <w:r>
        <w:rPr>
          <w:i/>
        </w:rPr>
        <w:t>Digital Discussions</w:t>
      </w:r>
      <w:r>
        <w:t>, 176–96. Routledge, 2018.</w:t>
      </w:r>
    </w:p>
    <w:p w14:paraId="0ED294D1" w14:textId="77777777" w:rsidR="004D787B" w:rsidRDefault="00601C55">
      <w:pPr>
        <w:pStyle w:val="Bibliography"/>
      </w:pPr>
      <w:bookmarkStart w:id="36" w:name="ref-drob"/>
      <w:bookmarkEnd w:id="35"/>
      <w:r>
        <w:t xml:space="preserve">Robinson, David. “Text Analysis of Trump’s Tweets Confirms He Writes Only the (Angrier) Android Half.” </w:t>
      </w:r>
      <w:hyperlink r:id="rId14">
        <w:r>
          <w:rPr>
            <w:rStyle w:val="Hyperlink"/>
          </w:rPr>
          <w:t>http://varianceexplaine</w:t>
        </w:r>
        <w:r>
          <w:rPr>
            <w:rStyle w:val="Hyperlink"/>
          </w:rPr>
          <w:t>d.org/r/trump-tweets/</w:t>
        </w:r>
      </w:hyperlink>
      <w:r>
        <w:t>, 2016</w:t>
      </w:r>
      <w:r>
        <w:br/>
        <w:t>Accessed: 2019-11-26.</w:t>
      </w:r>
    </w:p>
    <w:p w14:paraId="3FA3C727" w14:textId="77777777" w:rsidR="004D787B" w:rsidRDefault="00601C55">
      <w:pPr>
        <w:pStyle w:val="Bibliography"/>
      </w:pPr>
      <w:bookmarkStart w:id="37" w:name="ref-tweet_stream"/>
      <w:bookmarkEnd w:id="36"/>
      <w:r>
        <w:t xml:space="preserve">“Sampled Stream.” </w:t>
      </w:r>
      <w:hyperlink r:id="rId15">
        <w:r>
          <w:rPr>
            <w:rStyle w:val="Hyperlink"/>
          </w:rPr>
          <w:t>https://developer.twitter.com/en/docs/labs/sampled-stream/overview</w:t>
        </w:r>
      </w:hyperlink>
      <w:r>
        <w:t>, 2019</w:t>
      </w:r>
      <w:r>
        <w:br/>
        <w:t>Accessed: 2019-11-27.</w:t>
      </w:r>
    </w:p>
    <w:p w14:paraId="091C09F9" w14:textId="77777777" w:rsidR="004D787B" w:rsidRDefault="00601C55">
      <w:pPr>
        <w:pStyle w:val="Bibliography"/>
      </w:pPr>
      <w:bookmarkStart w:id="38" w:name="ref-wells2016trump"/>
      <w:bookmarkEnd w:id="37"/>
      <w:r>
        <w:t xml:space="preserve">Wells, </w:t>
      </w:r>
      <w:r>
        <w:t xml:space="preserve">Chris, Dhavan V Shah, Jon C Pevehouse, JungHwan Yang, Ayellet Pelled, Frederick Boehm, Josephine Lukito, Shreenita Ghosh, and Jessica L Schmidt. “How Trump Drove Coverage to the Nomination: Hybrid Media Campaigning.” </w:t>
      </w:r>
      <w:r>
        <w:rPr>
          <w:i/>
        </w:rPr>
        <w:t>Political Communication</w:t>
      </w:r>
      <w:r>
        <w:t xml:space="preserve"> 33, no. 4 (2016</w:t>
      </w:r>
      <w:r>
        <w:t>): 669–76.</w:t>
      </w:r>
    </w:p>
    <w:bookmarkEnd w:id="32"/>
    <w:bookmarkEnd w:id="38"/>
    <w:p w14:paraId="13B75107" w14:textId="77777777" w:rsidR="004D787B" w:rsidRDefault="00601C55">
      <w:r>
        <w:br w:type="page"/>
      </w:r>
    </w:p>
    <w:p w14:paraId="7AAC3C87" w14:textId="77777777" w:rsidR="004D787B" w:rsidRDefault="00601C55">
      <w:pPr>
        <w:pStyle w:val="Heading2"/>
      </w:pPr>
      <w:bookmarkStart w:id="39" w:name="appendix-1-tweet-data-dictionary"/>
      <w:r>
        <w:lastRenderedPageBreak/>
        <w:t>Appendix 1: Tweet data dictionary</w:t>
      </w:r>
      <w:bookmarkEnd w:id="39"/>
    </w:p>
    <w:p w14:paraId="3C9AEFB8" w14:textId="77777777" w:rsidR="004D787B" w:rsidRDefault="00601C55">
      <w:pPr>
        <w:pStyle w:val="FirstParagraph"/>
      </w:pPr>
      <w:r>
        <w:t>Twitter shares a data dictionary for tweets (</w:t>
      </w:r>
      <w:hyperlink r:id="rId16">
        <w:r>
          <w:rPr>
            <w:rStyle w:val="Hyperlink"/>
          </w:rPr>
          <w:t>https://developer.twitter.com/en/docs/tweets/data-dictionary/o</w:t>
        </w:r>
        <w:r>
          <w:rPr>
            <w:rStyle w:val="Hyperlink"/>
          </w:rPr>
          <w:t>verview/tweet-object</w:t>
        </w:r>
      </w:hyperlink>
      <w:r>
        <w:t>, (Accessed: May 23, 2020)). We have saved it as a supplementary file, “tweets-data-dictionary.csv”.</w:t>
      </w:r>
    </w:p>
    <w:p w14:paraId="1EEB363F" w14:textId="77777777" w:rsidR="004D787B" w:rsidRDefault="00601C55">
      <w:r>
        <w:br w:type="page"/>
      </w:r>
    </w:p>
    <w:p w14:paraId="408CBE8B" w14:textId="77777777" w:rsidR="004D787B" w:rsidRDefault="00601C55">
      <w:pPr>
        <w:pStyle w:val="Heading2"/>
      </w:pPr>
      <w:bookmarkStart w:id="40" w:name="X9642b7b4791c0f9a98debab6eaa6959054aae15"/>
      <w:r>
        <w:lastRenderedPageBreak/>
        <w:t>Appendix 2: LDA results for May 12, 13, and 14</w:t>
      </w:r>
      <w:bookmarkEnd w:id="40"/>
    </w:p>
    <w:p w14:paraId="7276A20D" w14:textId="77777777" w:rsidR="004D787B" w:rsidRDefault="00601C55">
      <w:pPr>
        <w:pStyle w:val="SourceCode"/>
      </w:pPr>
      <w:r>
        <w:rPr>
          <w:rStyle w:val="NormalTok"/>
        </w:rPr>
        <w:t>knitr</w:t>
      </w:r>
      <w:r>
        <w:rPr>
          <w:rStyle w:val="OperatorTok"/>
        </w:rPr>
        <w:t>::</w:t>
      </w:r>
      <w:r>
        <w:rPr>
          <w:rStyle w:val="KeywordTok"/>
        </w:rPr>
        <w:t>include_graphics</w:t>
      </w:r>
      <w:r>
        <w:rPr>
          <w:rStyle w:val="NormalTok"/>
        </w:rPr>
        <w:t>(</w:t>
      </w:r>
      <w:r>
        <w:rPr>
          <w:rStyle w:val="StringTok"/>
        </w:rPr>
        <w:t>"../results/beta-2020-05-12.png"</w:t>
      </w:r>
      <w:r>
        <w:rPr>
          <w:rStyle w:val="NormalTok"/>
        </w:rPr>
        <w:t>)</w:t>
      </w:r>
    </w:p>
    <w:p w14:paraId="4C33B878" w14:textId="77777777" w:rsidR="004D787B" w:rsidRDefault="00601C55">
      <w:pPr>
        <w:pStyle w:val="CaptionedFigure"/>
      </w:pPr>
      <w:r>
        <w:rPr>
          <w:noProof/>
        </w:rPr>
        <w:drawing>
          <wp:inline distT="0" distB="0" distL="0" distR="0" wp14:anchorId="79F2D2A0" wp14:editId="73873B8F">
            <wp:extent cx="5334000" cy="3807460"/>
            <wp:effectExtent l="0" t="0" r="0" b="0"/>
            <wp:docPr id="3" name="Picture" descr="Figure 3: Top terms for LDA model from May 12, 2020"/>
            <wp:cNvGraphicFramePr/>
            <a:graphic xmlns:a="http://schemas.openxmlformats.org/drawingml/2006/main">
              <a:graphicData uri="http://schemas.openxmlformats.org/drawingml/2006/picture">
                <pic:pic xmlns:pic="http://schemas.openxmlformats.org/drawingml/2006/picture">
                  <pic:nvPicPr>
                    <pic:cNvPr id="0" name="Picture" descr="../results/beta-2020-05-12.png"/>
                    <pic:cNvPicPr>
                      <a:picLocks noChangeAspect="1" noChangeArrowheads="1"/>
                    </pic:cNvPicPr>
                  </pic:nvPicPr>
                  <pic:blipFill>
                    <a:blip r:embed="rId17"/>
                    <a:stretch>
                      <a:fillRect/>
                    </a:stretch>
                  </pic:blipFill>
                  <pic:spPr bwMode="auto">
                    <a:xfrm>
                      <a:off x="0" y="0"/>
                      <a:ext cx="5334000" cy="3807460"/>
                    </a:xfrm>
                    <a:prstGeom prst="rect">
                      <a:avLst/>
                    </a:prstGeom>
                    <a:noFill/>
                    <a:ln w="9525">
                      <a:noFill/>
                      <a:headEnd/>
                      <a:tailEnd/>
                    </a:ln>
                  </pic:spPr>
                </pic:pic>
              </a:graphicData>
            </a:graphic>
          </wp:inline>
        </w:drawing>
      </w:r>
    </w:p>
    <w:p w14:paraId="7738B539" w14:textId="77777777" w:rsidR="004D787B" w:rsidRDefault="00601C55">
      <w:pPr>
        <w:pStyle w:val="ImageCaption"/>
      </w:pPr>
      <w:r>
        <w:t>Figure 3: Top terms for LDA model from May 12, 2020</w:t>
      </w:r>
    </w:p>
    <w:p w14:paraId="558D3F8C" w14:textId="77777777" w:rsidR="004D787B" w:rsidRDefault="00601C55">
      <w:pPr>
        <w:pStyle w:val="SourceCode"/>
      </w:pPr>
      <w:r>
        <w:rPr>
          <w:rStyle w:val="NormalTok"/>
        </w:rPr>
        <w:t>knitr</w:t>
      </w:r>
      <w:r>
        <w:rPr>
          <w:rStyle w:val="OperatorTok"/>
        </w:rPr>
        <w:t>::</w:t>
      </w:r>
      <w:r>
        <w:rPr>
          <w:rStyle w:val="KeywordTok"/>
        </w:rPr>
        <w:t>include_graphics</w:t>
      </w:r>
      <w:r>
        <w:rPr>
          <w:rStyle w:val="NormalTok"/>
        </w:rPr>
        <w:t>(</w:t>
      </w:r>
      <w:r>
        <w:rPr>
          <w:rStyle w:val="StringTok"/>
        </w:rPr>
        <w:t>"../results/beta-2020-05-13.png"</w:t>
      </w:r>
      <w:r>
        <w:rPr>
          <w:rStyle w:val="NormalTok"/>
        </w:rPr>
        <w:t>)</w:t>
      </w:r>
    </w:p>
    <w:p w14:paraId="26CBB0CF" w14:textId="77777777" w:rsidR="004D787B" w:rsidRDefault="00601C55">
      <w:pPr>
        <w:pStyle w:val="CaptionedFigure"/>
      </w:pPr>
      <w:r>
        <w:rPr>
          <w:noProof/>
        </w:rPr>
        <w:lastRenderedPageBreak/>
        <w:drawing>
          <wp:inline distT="0" distB="0" distL="0" distR="0" wp14:anchorId="2604CB78" wp14:editId="20FE9170">
            <wp:extent cx="5334000" cy="3807460"/>
            <wp:effectExtent l="0" t="0" r="0" b="0"/>
            <wp:docPr id="4" name="Picture" descr="Figure 4: Top terms for LDA model from May 13, 2020"/>
            <wp:cNvGraphicFramePr/>
            <a:graphic xmlns:a="http://schemas.openxmlformats.org/drawingml/2006/main">
              <a:graphicData uri="http://schemas.openxmlformats.org/drawingml/2006/picture">
                <pic:pic xmlns:pic="http://schemas.openxmlformats.org/drawingml/2006/picture">
                  <pic:nvPicPr>
                    <pic:cNvPr id="0" name="Picture" descr="../results/beta-2020-05-13.png"/>
                    <pic:cNvPicPr>
                      <a:picLocks noChangeAspect="1" noChangeArrowheads="1"/>
                    </pic:cNvPicPr>
                  </pic:nvPicPr>
                  <pic:blipFill>
                    <a:blip r:embed="rId18"/>
                    <a:stretch>
                      <a:fillRect/>
                    </a:stretch>
                  </pic:blipFill>
                  <pic:spPr bwMode="auto">
                    <a:xfrm>
                      <a:off x="0" y="0"/>
                      <a:ext cx="5334000" cy="3807460"/>
                    </a:xfrm>
                    <a:prstGeom prst="rect">
                      <a:avLst/>
                    </a:prstGeom>
                    <a:noFill/>
                    <a:ln w="9525">
                      <a:noFill/>
                      <a:headEnd/>
                      <a:tailEnd/>
                    </a:ln>
                  </pic:spPr>
                </pic:pic>
              </a:graphicData>
            </a:graphic>
          </wp:inline>
        </w:drawing>
      </w:r>
    </w:p>
    <w:p w14:paraId="6F4AAB98" w14:textId="77777777" w:rsidR="004D787B" w:rsidRDefault="00601C55">
      <w:pPr>
        <w:pStyle w:val="ImageCaption"/>
      </w:pPr>
      <w:r>
        <w:t>Figure 4: Top terms for LDA model from May 13, 2020</w:t>
      </w:r>
    </w:p>
    <w:p w14:paraId="1EA5E17A" w14:textId="77777777" w:rsidR="004D787B" w:rsidRDefault="00601C55">
      <w:pPr>
        <w:pStyle w:val="SourceCode"/>
      </w:pPr>
      <w:r>
        <w:rPr>
          <w:rStyle w:val="NormalTok"/>
        </w:rPr>
        <w:t>knitr</w:t>
      </w:r>
      <w:r>
        <w:rPr>
          <w:rStyle w:val="OperatorTok"/>
        </w:rPr>
        <w:t>::</w:t>
      </w:r>
      <w:r>
        <w:rPr>
          <w:rStyle w:val="KeywordTok"/>
        </w:rPr>
        <w:t>include_graphics</w:t>
      </w:r>
      <w:r>
        <w:rPr>
          <w:rStyle w:val="NormalTok"/>
        </w:rPr>
        <w:t>(</w:t>
      </w:r>
      <w:r>
        <w:rPr>
          <w:rStyle w:val="StringTok"/>
        </w:rPr>
        <w:t>"../results/beta-2020-05-14.png"</w:t>
      </w:r>
      <w:r>
        <w:rPr>
          <w:rStyle w:val="NormalTok"/>
        </w:rPr>
        <w:t>)</w:t>
      </w:r>
    </w:p>
    <w:p w14:paraId="5CC7D784" w14:textId="77777777" w:rsidR="004D787B" w:rsidRDefault="00601C55">
      <w:pPr>
        <w:pStyle w:val="CaptionedFigure"/>
      </w:pPr>
      <w:r>
        <w:rPr>
          <w:noProof/>
        </w:rPr>
        <w:lastRenderedPageBreak/>
        <w:drawing>
          <wp:inline distT="0" distB="0" distL="0" distR="0" wp14:anchorId="611E3D2B" wp14:editId="601D7F66">
            <wp:extent cx="5334000" cy="3807460"/>
            <wp:effectExtent l="0" t="0" r="0" b="0"/>
            <wp:docPr id="5" name="Picture" descr="Figure 5: Top terms for LDA model from May 14, 2020"/>
            <wp:cNvGraphicFramePr/>
            <a:graphic xmlns:a="http://schemas.openxmlformats.org/drawingml/2006/main">
              <a:graphicData uri="http://schemas.openxmlformats.org/drawingml/2006/picture">
                <pic:pic xmlns:pic="http://schemas.openxmlformats.org/drawingml/2006/picture">
                  <pic:nvPicPr>
                    <pic:cNvPr id="0" name="Picture" descr="../results/beta-2020-05-14.png"/>
                    <pic:cNvPicPr>
                      <a:picLocks noChangeAspect="1" noChangeArrowheads="1"/>
                    </pic:cNvPicPr>
                  </pic:nvPicPr>
                  <pic:blipFill>
                    <a:blip r:embed="rId19"/>
                    <a:stretch>
                      <a:fillRect/>
                    </a:stretch>
                  </pic:blipFill>
                  <pic:spPr bwMode="auto">
                    <a:xfrm>
                      <a:off x="0" y="0"/>
                      <a:ext cx="5334000" cy="3807460"/>
                    </a:xfrm>
                    <a:prstGeom prst="rect">
                      <a:avLst/>
                    </a:prstGeom>
                    <a:noFill/>
                    <a:ln w="9525">
                      <a:noFill/>
                      <a:headEnd/>
                      <a:tailEnd/>
                    </a:ln>
                  </pic:spPr>
                </pic:pic>
              </a:graphicData>
            </a:graphic>
          </wp:inline>
        </w:drawing>
      </w:r>
    </w:p>
    <w:p w14:paraId="79A3C6C1" w14:textId="77777777" w:rsidR="004D787B" w:rsidRDefault="00601C55">
      <w:pPr>
        <w:pStyle w:val="ImageCaption"/>
      </w:pPr>
      <w:r>
        <w:t>Figure 5: Top terms for LDA model from May 14, 2020</w:t>
      </w:r>
    </w:p>
    <w:p w14:paraId="1B0CD838" w14:textId="77777777" w:rsidR="004D787B" w:rsidRDefault="00601C55">
      <w:r>
        <w:br w:type="page"/>
      </w:r>
    </w:p>
    <w:p w14:paraId="56CFAACB" w14:textId="77777777" w:rsidR="004D787B" w:rsidRDefault="00601C55">
      <w:pPr>
        <w:pStyle w:val="Heading2"/>
      </w:pPr>
      <w:bookmarkStart w:id="41" w:name="appendix-3-r-analysis-code"/>
      <w:r>
        <w:lastRenderedPageBreak/>
        <w:t>Appendix 3: R analysis code</w:t>
      </w:r>
      <w:bookmarkEnd w:id="41"/>
    </w:p>
    <w:sectPr w:rsidR="004D787B">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Colby Davie, Elizabeth A. (Natural Sciences)" w:date="2020-05-31T09:20:00Z" w:initials="CDEA(S">
    <w:p w14:paraId="22227F90" w14:textId="77777777" w:rsidR="00890117" w:rsidRDefault="00890117">
      <w:pPr>
        <w:pStyle w:val="CommentText"/>
      </w:pPr>
      <w:r>
        <w:rPr>
          <w:rStyle w:val="CommentReference"/>
        </w:rPr>
        <w:annotationRef/>
      </w:r>
      <w:r>
        <w:t xml:space="preserve">Data is plural, right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7" w:author="Colby Davie, Elizabeth A. (Natural Sciences)" w:date="2020-05-31T22:06:00Z" w:initials="CDEA(S">
    <w:p w14:paraId="097E92A0" w14:textId="4C054B4B" w:rsidR="00E31D98" w:rsidRDefault="00E31D98">
      <w:pPr>
        <w:pStyle w:val="CommentText"/>
      </w:pPr>
      <w:r>
        <w:rPr>
          <w:rStyle w:val="CommentReference"/>
        </w:rPr>
        <w:annotationRef/>
      </w:r>
      <w:r>
        <w:t xml:space="preserve">I think this word should be changed so that it is </w:t>
      </w:r>
      <w:proofErr w:type="gramStart"/>
      <w:r>
        <w:t>more clear</w:t>
      </w:r>
      <w:proofErr w:type="gramEnd"/>
      <w:r>
        <w:t xml:space="preserve"> that these two issues were discussed.</w:t>
      </w:r>
    </w:p>
  </w:comment>
  <w:comment w:id="6" w:author="Colby Davie, Elizabeth A. (Natural Sciences)" w:date="2020-05-31T09:28:00Z" w:initials="CDEA(S">
    <w:p w14:paraId="78C5818E" w14:textId="4AA6FBFF" w:rsidR="00F26D1E" w:rsidRDefault="00F26D1E">
      <w:pPr>
        <w:pStyle w:val="CommentText"/>
      </w:pPr>
      <w:r>
        <w:rPr>
          <w:rStyle w:val="CommentReference"/>
        </w:rPr>
        <w:annotationRef/>
      </w:r>
      <w:r>
        <w:t>Is the first sentence referring to pre-planning or about mentoring during the project? Was this part of a required senior thesis project for majors? I think it would be appropriate to discuss what kind of “class” this is if it is a required part of the curriculum.</w:t>
      </w:r>
    </w:p>
  </w:comment>
  <w:comment w:id="9" w:author="Colby Davie, Elizabeth A. (Natural Sciences)" w:date="2020-05-31T09:31:00Z" w:initials="CDEA(S">
    <w:p w14:paraId="031E337E" w14:textId="75E1CA28" w:rsidR="00F26D1E" w:rsidRDefault="00F26D1E">
      <w:pPr>
        <w:pStyle w:val="CommentText"/>
      </w:pPr>
      <w:r>
        <w:rPr>
          <w:rStyle w:val="CommentReference"/>
        </w:rPr>
        <w:annotationRef/>
      </w:r>
      <w:r>
        <w:t>Maybe end with a sentence tying back to the variety of experience being a challenge for mentors in project design etc.</w:t>
      </w:r>
      <w:r w:rsidR="00F440A4">
        <w:t xml:space="preserve"> OR you could modify the first sentence to bring that issue of mentoring in.</w:t>
      </w:r>
    </w:p>
  </w:comment>
  <w:comment w:id="11" w:author="Colby Davie, Elizabeth A. (Natural Sciences)" w:date="2020-05-31T22:07:00Z" w:initials="CDEA(S">
    <w:p w14:paraId="022666F3" w14:textId="1768FF11" w:rsidR="00E31D98" w:rsidRDefault="00E31D98">
      <w:pPr>
        <w:pStyle w:val="CommentText"/>
      </w:pPr>
      <w:r>
        <w:rPr>
          <w:rStyle w:val="CommentReference"/>
        </w:rPr>
        <w:annotationRef/>
      </w:r>
      <w:r>
        <w:t>Should this be part of the previous paragraph?</w:t>
      </w:r>
    </w:p>
  </w:comment>
  <w:comment w:id="14" w:author="Colby Davie, Elizabeth A. (Natural Sciences)" w:date="2020-06-01T11:18:00Z" w:initials="CDEA(S">
    <w:p w14:paraId="5FF9C0D0" w14:textId="53E52452" w:rsidR="008C3410" w:rsidRDefault="008C3410">
      <w:pPr>
        <w:pStyle w:val="CommentText"/>
      </w:pPr>
      <w:r>
        <w:rPr>
          <w:rStyle w:val="CommentReference"/>
        </w:rPr>
        <w:annotationRef/>
      </w:r>
      <w:r>
        <w:t>Do you want to add something here, or combine with the Backward Design?</w:t>
      </w:r>
    </w:p>
  </w:comment>
  <w:comment w:id="19" w:author="Colby Davie, Elizabeth A. (Natural Sciences)" w:date="2020-06-01T11:21:00Z" w:initials="CDEA(S">
    <w:p w14:paraId="18AF37B5" w14:textId="2AA97885" w:rsidR="008C3410" w:rsidRDefault="008C3410">
      <w:pPr>
        <w:pStyle w:val="CommentText"/>
      </w:pPr>
      <w:r>
        <w:rPr>
          <w:rStyle w:val="CommentReference"/>
        </w:rPr>
        <w:annotationRef/>
      </w:r>
      <w:r>
        <w:t>I would suggest reversing the order of the two paragraphs to start with the other one, which confidently discusses what you did! This one is fine and needed (somewhere) but might be better after the other one.</w:t>
      </w:r>
    </w:p>
  </w:comment>
  <w:comment w:id="24" w:author="Colby Davie, Elizabeth A. (Natural Sciences)" w:date="2020-06-01T11:28:00Z" w:initials="CDEA(S">
    <w:p w14:paraId="0447A3F5" w14:textId="496E52EE" w:rsidR="004F21C4" w:rsidRDefault="004F21C4">
      <w:pPr>
        <w:pStyle w:val="CommentText"/>
      </w:pPr>
      <w:r>
        <w:rPr>
          <w:rStyle w:val="CommentReference"/>
        </w:rPr>
        <w:annotationRef/>
      </w:r>
      <w:r>
        <w:t xml:space="preserve">The students worked a few years before this time. Different journals are, of course, different, but will the reviewers/editor want you to discuss the student projects? I only have experience with J Chem </w:t>
      </w:r>
      <w:proofErr w:type="gramStart"/>
      <w:r>
        <w:t>Ed</w:t>
      </w:r>
      <w:proofErr w:type="gramEnd"/>
      <w:r>
        <w:t xml:space="preserve"> and the journal is very strict on that. </w:t>
      </w:r>
    </w:p>
  </w:comment>
  <w:comment w:id="26" w:author="Colby Davie, Elizabeth A. (Natural Sciences)" w:date="2020-06-01T11:47:00Z" w:initials="CDEA(S">
    <w:p w14:paraId="65428C06" w14:textId="77777777" w:rsidR="004F21C4" w:rsidRDefault="004F21C4">
      <w:pPr>
        <w:pStyle w:val="CommentText"/>
      </w:pPr>
      <w:r>
        <w:rPr>
          <w:rStyle w:val="CommentReference"/>
        </w:rPr>
        <w:annotationRef/>
      </w:r>
      <w:r>
        <w:t xml:space="preserve">I feel like some commentary on the figures is needed to drive the point home. Terms related to moms disappear on May 11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1D1AA5A" w14:textId="77777777" w:rsidR="004F21C4" w:rsidRDefault="004F21C4">
      <w:pPr>
        <w:pStyle w:val="CommentText"/>
      </w:pPr>
    </w:p>
    <w:p w14:paraId="287053B2" w14:textId="6D2F1D52" w:rsidR="004F21C4" w:rsidRDefault="004F21C4">
      <w:pPr>
        <w:pStyle w:val="CommentText"/>
      </w:pPr>
      <w:r>
        <w:t>I think if you add a Discussion section or whatever you want to call it and link back to the student projects, that will be helpful. You can highlight the Mother’s Day work as an accessible example of how you might use this in undergraduate education. J Chem Ed wants authors to comment on assessment of the pedagogical goals, even if it is “squishy” (my word, ha ha). Your students gave posters, so you could write some sentences about their progress/ownership of the project, grasp of the analysis etc.</w:t>
      </w:r>
    </w:p>
  </w:comment>
  <w:comment w:id="28" w:author="Colby Davie, Elizabeth A. (Natural Sciences)" w:date="2020-06-01T11:53:00Z" w:initials="CDEA(S">
    <w:p w14:paraId="1C7420AC" w14:textId="35CAE3BA" w:rsidR="004F21C4" w:rsidRDefault="004F21C4">
      <w:pPr>
        <w:pStyle w:val="CommentText"/>
      </w:pPr>
      <w:r>
        <w:rPr>
          <w:rStyle w:val="CommentReference"/>
        </w:rPr>
        <w:annotationRef/>
      </w:r>
      <w:r>
        <w:t>You do NOT need to include this! I am so happy to help (If I have been helpful, I’m not sure about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227F90" w15:done="0"/>
  <w15:commentEx w15:paraId="097E92A0" w15:done="0"/>
  <w15:commentEx w15:paraId="78C5818E" w15:done="0"/>
  <w15:commentEx w15:paraId="031E337E" w15:done="0"/>
  <w15:commentEx w15:paraId="022666F3" w15:done="0"/>
  <w15:commentEx w15:paraId="5FF9C0D0" w15:done="0"/>
  <w15:commentEx w15:paraId="18AF37B5" w15:done="0"/>
  <w15:commentEx w15:paraId="0447A3F5" w15:done="0"/>
  <w15:commentEx w15:paraId="287053B2" w15:done="0"/>
  <w15:commentEx w15:paraId="1C7420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227F90" w16cid:durableId="227DF561"/>
  <w16cid:commentId w16cid:paraId="097E92A0" w16cid:durableId="227EA8F9"/>
  <w16cid:commentId w16cid:paraId="78C5818E" w16cid:durableId="227DF752"/>
  <w16cid:commentId w16cid:paraId="031E337E" w16cid:durableId="227DF80B"/>
  <w16cid:commentId w16cid:paraId="022666F3" w16cid:durableId="227EA93E"/>
  <w16cid:commentId w16cid:paraId="5FF9C0D0" w16cid:durableId="227F629A"/>
  <w16cid:commentId w16cid:paraId="18AF37B5" w16cid:durableId="227F6346"/>
  <w16cid:commentId w16cid:paraId="0447A3F5" w16cid:durableId="227F64C6"/>
  <w16cid:commentId w16cid:paraId="287053B2" w16cid:durableId="227F694C"/>
  <w16cid:commentId w16cid:paraId="1C7420AC" w16cid:durableId="227F6A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BA407" w14:textId="77777777" w:rsidR="00601C55" w:rsidRDefault="00601C55">
      <w:pPr>
        <w:spacing w:after="0"/>
      </w:pPr>
      <w:r>
        <w:separator/>
      </w:r>
    </w:p>
  </w:endnote>
  <w:endnote w:type="continuationSeparator" w:id="0">
    <w:p w14:paraId="6478BB5D" w14:textId="77777777" w:rsidR="00601C55" w:rsidRDefault="00601C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399C2" w14:textId="77777777" w:rsidR="00601C55" w:rsidRDefault="00601C55">
      <w:r>
        <w:separator/>
      </w:r>
    </w:p>
  </w:footnote>
  <w:footnote w:type="continuationSeparator" w:id="0">
    <w:p w14:paraId="24813ED9" w14:textId="77777777" w:rsidR="00601C55" w:rsidRDefault="00601C55">
      <w:r>
        <w:continuationSeparator/>
      </w:r>
    </w:p>
  </w:footnote>
  <w:footnote w:id="1">
    <w:p w14:paraId="57E3BD13" w14:textId="77777777" w:rsidR="004D787B" w:rsidRDefault="00601C55">
      <w:pPr>
        <w:pStyle w:val="FootnoteText"/>
      </w:pPr>
      <w:r>
        <w:rPr>
          <w:rStyle w:val="FootnoteReference"/>
        </w:rPr>
        <w:footnoteRef/>
      </w:r>
      <w:r>
        <w:t xml:space="preserve"> “Sampled Stream.”</w:t>
      </w:r>
    </w:p>
  </w:footnote>
  <w:footnote w:id="2">
    <w:p w14:paraId="56D96388" w14:textId="77777777" w:rsidR="004D787B" w:rsidRDefault="00601C55">
      <w:pPr>
        <w:pStyle w:val="FootnoteText"/>
      </w:pPr>
      <w:r>
        <w:rPr>
          <w:rStyle w:val="FootnoteReference"/>
        </w:rPr>
        <w:footnoteRef/>
      </w:r>
      <w:r>
        <w:t xml:space="preserve"> Lin et al., “The Joint Inference of Topic Diffusion and Evolution in Social Communities.”</w:t>
      </w:r>
    </w:p>
  </w:footnote>
  <w:footnote w:id="3">
    <w:p w14:paraId="6CCC4C3E" w14:textId="77777777" w:rsidR="004D787B" w:rsidRDefault="00601C55">
      <w:pPr>
        <w:pStyle w:val="FootnoteText"/>
      </w:pPr>
      <w:r>
        <w:rPr>
          <w:rStyle w:val="FootnoteReference"/>
        </w:rPr>
        <w:footnoteRef/>
      </w:r>
      <w:r>
        <w:t xml:space="preserve"> Robinson</w:t>
      </w:r>
      <w:r>
        <w:t>, “Text Analysis of Trump’s Tweets Confirms He Writes Only the (Angrier) Android Half.”</w:t>
      </w:r>
    </w:p>
  </w:footnote>
  <w:footnote w:id="4">
    <w:p w14:paraId="7495DFAE" w14:textId="77777777" w:rsidR="004D787B" w:rsidRDefault="00601C55">
      <w:pPr>
        <w:pStyle w:val="FootnoteText"/>
      </w:pPr>
      <w:r>
        <w:rPr>
          <w:rStyle w:val="FootnoteReference"/>
        </w:rPr>
        <w:footnoteRef/>
      </w:r>
      <w:r>
        <w:t xml:space="preserve"> Pelled et al., “‘Little Marco,’‘Lyin’Ted,’‘Crooked Hillary,’ and the ‘Biased’ Media”; Wells et al., “How Trump Drove Coverage to the Nomination.”</w:t>
      </w:r>
    </w:p>
  </w:footnote>
  <w:footnote w:id="5">
    <w:p w14:paraId="34B30B7A" w14:textId="77777777" w:rsidR="004D787B" w:rsidRDefault="00601C55">
      <w:pPr>
        <w:pStyle w:val="FootnoteText"/>
      </w:pPr>
      <w:r>
        <w:rPr>
          <w:rStyle w:val="FootnoteReference"/>
        </w:rPr>
        <w:footnoteRef/>
      </w:r>
      <w:r>
        <w:t xml:space="preserve"> Nolan and Temple L</w:t>
      </w:r>
      <w:r>
        <w:t>ang, “Computing in the Statistics Curricula.”</w:t>
      </w:r>
    </w:p>
  </w:footnote>
  <w:footnote w:id="6">
    <w:p w14:paraId="53CC0523" w14:textId="77777777" w:rsidR="004D787B" w:rsidRDefault="00601C55">
      <w:pPr>
        <w:pStyle w:val="FootnoteText"/>
      </w:pPr>
      <w:r>
        <w:rPr>
          <w:rStyle w:val="FootnoteReference"/>
        </w:rPr>
        <w:footnoteRef/>
      </w:r>
      <w:r>
        <w:t xml:space="preserve"> “Introduction to Tweet Json.”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30282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0B200D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by Davie, Elizabeth A. (Natural Sciences)">
    <w15:presenceInfo w15:providerId="AD" w15:userId="S::ecolbydavie@assumption.edu::09e9f6d9-8e5a-43e6-b6d1-0bd31bad7c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D787B"/>
    <w:rsid w:val="004E29B3"/>
    <w:rsid w:val="004F21C4"/>
    <w:rsid w:val="00590D07"/>
    <w:rsid w:val="00601C55"/>
    <w:rsid w:val="00784D58"/>
    <w:rsid w:val="00890117"/>
    <w:rsid w:val="008C3410"/>
    <w:rsid w:val="008D6863"/>
    <w:rsid w:val="00B86B75"/>
    <w:rsid w:val="00BC48D5"/>
    <w:rsid w:val="00C36279"/>
    <w:rsid w:val="00CC090B"/>
    <w:rsid w:val="00E315A3"/>
    <w:rsid w:val="00E31D98"/>
    <w:rsid w:val="00F26D1E"/>
    <w:rsid w:val="00F440A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FBD91"/>
  <w15:docId w15:val="{9B891D27-E810-491B-8347-92D719D85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890117"/>
    <w:rPr>
      <w:sz w:val="16"/>
      <w:szCs w:val="16"/>
    </w:rPr>
  </w:style>
  <w:style w:type="paragraph" w:styleId="CommentText">
    <w:name w:val="annotation text"/>
    <w:basedOn w:val="Normal"/>
    <w:link w:val="CommentTextChar"/>
    <w:semiHidden/>
    <w:unhideWhenUsed/>
    <w:rsid w:val="00890117"/>
    <w:rPr>
      <w:sz w:val="20"/>
      <w:szCs w:val="20"/>
    </w:rPr>
  </w:style>
  <w:style w:type="character" w:customStyle="1" w:styleId="CommentTextChar">
    <w:name w:val="Comment Text Char"/>
    <w:basedOn w:val="DefaultParagraphFont"/>
    <w:link w:val="CommentText"/>
    <w:semiHidden/>
    <w:rsid w:val="00890117"/>
    <w:rPr>
      <w:sz w:val="20"/>
      <w:szCs w:val="20"/>
    </w:rPr>
  </w:style>
  <w:style w:type="paragraph" w:styleId="CommentSubject">
    <w:name w:val="annotation subject"/>
    <w:basedOn w:val="CommentText"/>
    <w:next w:val="CommentText"/>
    <w:link w:val="CommentSubjectChar"/>
    <w:semiHidden/>
    <w:unhideWhenUsed/>
    <w:rsid w:val="00890117"/>
    <w:rPr>
      <w:b/>
      <w:bCs/>
    </w:rPr>
  </w:style>
  <w:style w:type="character" w:customStyle="1" w:styleId="CommentSubjectChar">
    <w:name w:val="Comment Subject Char"/>
    <w:basedOn w:val="CommentTextChar"/>
    <w:link w:val="CommentSubject"/>
    <w:semiHidden/>
    <w:rsid w:val="00890117"/>
    <w:rPr>
      <w:b/>
      <w:bCs/>
      <w:sz w:val="20"/>
      <w:szCs w:val="20"/>
    </w:rPr>
  </w:style>
  <w:style w:type="paragraph" w:styleId="BalloonText">
    <w:name w:val="Balloon Text"/>
    <w:basedOn w:val="Normal"/>
    <w:link w:val="BalloonTextChar"/>
    <w:semiHidden/>
    <w:unhideWhenUsed/>
    <w:rsid w:val="0089011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901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eveloper.twitter.com/en/docs/tweets/data-dictionary/overview/intro-to-tweet-json" TargetMode="External"/><Relationship Id="rId18" Type="http://schemas.openxmlformats.org/officeDocument/2006/relationships/image" Target="media/image4.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developer.twitter.com/en/docs/tweets/data-dictionary/overview/tweet-objec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eveloper.twitter.com/en/docs/labs/sampled-stream/overview" TargetMode="Externa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varianceexplained.org/r/trump-twee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3195E-2787-41C2-97C1-2743FEB99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1550</TotalTime>
  <Pages>14</Pages>
  <Words>2229</Words>
  <Characters>12710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What is happening on Twitter? Tweet analysis and undergraduate research projects</vt:lpstr>
    </vt:vector>
  </TitlesOfParts>
  <Company/>
  <LinksUpToDate>false</LinksUpToDate>
  <CharactersWithSpaces>14910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happening on Twitter? Tweet analysis and undergraduate research projects</dc:title>
  <dc:creator>Frederick J. Boehm and Bret M. Hanlon</dc:creator>
  <cp:keywords/>
  <cp:lastModifiedBy>Colby Davie, Elizabeth A. (Natural Sciences)</cp:lastModifiedBy>
  <cp:revision>6</cp:revision>
  <dcterms:created xsi:type="dcterms:W3CDTF">2020-05-31T13:19:00Z</dcterms:created>
  <dcterms:modified xsi:type="dcterms:W3CDTF">2020-06-01T15:56:00Z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jse.bib</vt:lpwstr>
  </property>
  <property fmtid="{D5CDD505-2E9C-101B-9397-08002B2CF9AE}" pid="3" name="csl">
    <vt:lpwstr>chicago-annotated-bibliography.csl</vt:lpwstr>
  </property>
  <property fmtid="{D5CDD505-2E9C-101B-9397-08002B2CF9AE}" pid="4" name="date">
    <vt:lpwstr>June 15, 2020</vt:lpwstr>
  </property>
  <property fmtid="{D5CDD505-2E9C-101B-9397-08002B2CF9AE}" pid="5" name="geometry">
    <vt:lpwstr>left=2.5cm,right=2.5cm,top=2.5cm,bottom=2.5cm</vt:lpwstr>
  </property>
  <property fmtid="{D5CDD505-2E9C-101B-9397-08002B2CF9AE}" pid="6" name="output">
    <vt:lpwstr/>
  </property>
  <property fmtid="{D5CDD505-2E9C-101B-9397-08002B2CF9AE}" pid="7" name="params">
    <vt:lpwstr/>
  </property>
</Properties>
</file>